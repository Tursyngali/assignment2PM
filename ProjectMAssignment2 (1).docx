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6132796" w14:textId="77777777" w:rsidR="00B45BB7" w:rsidRDefault="004A4CA0">
      <w:pPr>
        <w:pStyle w:val="a3"/>
      </w:pPr>
      <w:r>
        <w:t>Project Charter</w:t>
      </w:r>
    </w:p>
    <w:p w14:paraId="637B9CBE" w14:textId="7FB6F2F1" w:rsidR="00B23271" w:rsidRDefault="00966F4D">
      <w:pPr>
        <w:rPr>
          <w:i/>
          <w:color w:val="984806"/>
        </w:rPr>
      </w:pPr>
      <w:r>
        <w:rPr>
          <w:i/>
          <w:color w:val="984806"/>
        </w:rPr>
        <w:t>WATER LOSS &amp; WASTE CONSUMPTION MANAGEMENT</w:t>
      </w:r>
    </w:p>
    <w:p w14:paraId="62927C89" w14:textId="77777777" w:rsidR="00B45BB7" w:rsidRDefault="004A4CA0">
      <w:r>
        <w:br w:type="page"/>
      </w:r>
    </w:p>
    <w:p w14:paraId="28C078D9" w14:textId="77777777" w:rsidR="00B45BB7" w:rsidRDefault="00B45BB7"/>
    <w:sdt>
      <w:sdtPr>
        <w:rPr>
          <w:rFonts w:ascii="Calibri" w:eastAsia="Calibri" w:hAnsi="Calibri" w:cs="Calibri"/>
          <w:b w:val="0"/>
          <w:bCs w:val="0"/>
          <w:color w:val="000000"/>
          <w:sz w:val="22"/>
          <w:szCs w:val="22"/>
        </w:rPr>
        <w:id w:val="-1620916544"/>
        <w:docPartObj>
          <w:docPartGallery w:val="Table of Contents"/>
          <w:docPartUnique/>
        </w:docPartObj>
      </w:sdtPr>
      <w:sdtEndPr>
        <w:rPr>
          <w:rFonts w:asciiTheme="minorHAnsi" w:eastAsiaTheme="minorEastAsia" w:hAnsiTheme="minorHAnsi" w:cstheme="minorBidi"/>
          <w:noProof/>
          <w:color w:val="auto"/>
        </w:rPr>
      </w:sdtEndPr>
      <w:sdtContent>
        <w:p w14:paraId="7AE8F7F1" w14:textId="77777777" w:rsidR="006F2424" w:rsidRDefault="006F2424">
          <w:pPr>
            <w:pStyle w:val="a7"/>
          </w:pPr>
          <w:r>
            <w:t>Contents</w:t>
          </w:r>
        </w:p>
        <w:p w14:paraId="567CD3F5" w14:textId="77777777" w:rsidR="00EF4DED" w:rsidRDefault="006F2424">
          <w:pPr>
            <w:pStyle w:val="11"/>
            <w:tabs>
              <w:tab w:val="right" w:leader="dot" w:pos="10250"/>
            </w:tabs>
            <w:rPr>
              <w:noProof/>
            </w:rPr>
          </w:pPr>
          <w:r>
            <w:fldChar w:fldCharType="begin"/>
          </w:r>
          <w:r>
            <w:instrText xml:space="preserve"> TOC \o "1-3" \h \z \u </w:instrText>
          </w:r>
          <w:r>
            <w:fldChar w:fldCharType="separate"/>
          </w:r>
          <w:hyperlink w:anchor="_Toc365620801" w:history="1">
            <w:r w:rsidR="00EF4DED" w:rsidRPr="00900AE6">
              <w:rPr>
                <w:rStyle w:val="a8"/>
                <w:noProof/>
              </w:rPr>
              <w:t>Project Summary</w:t>
            </w:r>
            <w:r w:rsidR="00EF4DED">
              <w:rPr>
                <w:noProof/>
                <w:webHidden/>
              </w:rPr>
              <w:tab/>
            </w:r>
            <w:r w:rsidR="00EF4DED">
              <w:rPr>
                <w:noProof/>
                <w:webHidden/>
              </w:rPr>
              <w:fldChar w:fldCharType="begin"/>
            </w:r>
            <w:r w:rsidR="00EF4DED">
              <w:rPr>
                <w:noProof/>
                <w:webHidden/>
              </w:rPr>
              <w:instrText xml:space="preserve"> PAGEREF _Toc365620801 \h </w:instrText>
            </w:r>
            <w:r w:rsidR="00EF4DED">
              <w:rPr>
                <w:noProof/>
                <w:webHidden/>
              </w:rPr>
            </w:r>
            <w:r w:rsidR="00EF4DED">
              <w:rPr>
                <w:noProof/>
                <w:webHidden/>
              </w:rPr>
              <w:fldChar w:fldCharType="separate"/>
            </w:r>
            <w:r w:rsidR="00EF4DED">
              <w:rPr>
                <w:noProof/>
                <w:webHidden/>
              </w:rPr>
              <w:t>3</w:t>
            </w:r>
            <w:r w:rsidR="00EF4DED">
              <w:rPr>
                <w:noProof/>
                <w:webHidden/>
              </w:rPr>
              <w:fldChar w:fldCharType="end"/>
            </w:r>
          </w:hyperlink>
        </w:p>
        <w:p w14:paraId="0DDC3E24" w14:textId="77777777" w:rsidR="00EF4DED" w:rsidRDefault="006A6373">
          <w:pPr>
            <w:pStyle w:val="11"/>
            <w:tabs>
              <w:tab w:val="right" w:leader="dot" w:pos="10250"/>
            </w:tabs>
            <w:rPr>
              <w:noProof/>
            </w:rPr>
          </w:pPr>
          <w:hyperlink w:anchor="_Toc365620802" w:history="1">
            <w:r w:rsidR="00EF4DED" w:rsidRPr="00900AE6">
              <w:rPr>
                <w:rStyle w:val="a8"/>
                <w:noProof/>
              </w:rPr>
              <w:t>Scope</w:t>
            </w:r>
            <w:r w:rsidR="00EF4DED">
              <w:rPr>
                <w:noProof/>
                <w:webHidden/>
              </w:rPr>
              <w:tab/>
            </w:r>
            <w:r w:rsidR="00EF4DED">
              <w:rPr>
                <w:noProof/>
                <w:webHidden/>
              </w:rPr>
              <w:fldChar w:fldCharType="begin"/>
            </w:r>
            <w:r w:rsidR="00EF4DED">
              <w:rPr>
                <w:noProof/>
                <w:webHidden/>
              </w:rPr>
              <w:instrText xml:space="preserve"> PAGEREF _Toc365620802 \h </w:instrText>
            </w:r>
            <w:r w:rsidR="00EF4DED">
              <w:rPr>
                <w:noProof/>
                <w:webHidden/>
              </w:rPr>
            </w:r>
            <w:r w:rsidR="00EF4DED">
              <w:rPr>
                <w:noProof/>
                <w:webHidden/>
              </w:rPr>
              <w:fldChar w:fldCharType="separate"/>
            </w:r>
            <w:r w:rsidR="00EF4DED">
              <w:rPr>
                <w:noProof/>
                <w:webHidden/>
              </w:rPr>
              <w:t>3</w:t>
            </w:r>
            <w:r w:rsidR="00EF4DED">
              <w:rPr>
                <w:noProof/>
                <w:webHidden/>
              </w:rPr>
              <w:fldChar w:fldCharType="end"/>
            </w:r>
          </w:hyperlink>
        </w:p>
        <w:p w14:paraId="5548A047" w14:textId="77777777" w:rsidR="00EF4DED" w:rsidRDefault="006A6373">
          <w:pPr>
            <w:pStyle w:val="21"/>
            <w:tabs>
              <w:tab w:val="right" w:leader="dot" w:pos="10250"/>
            </w:tabs>
            <w:rPr>
              <w:noProof/>
            </w:rPr>
          </w:pPr>
          <w:hyperlink w:anchor="_Toc365620803" w:history="1">
            <w:r w:rsidR="00EF4DED" w:rsidRPr="00900AE6">
              <w:rPr>
                <w:rStyle w:val="a8"/>
                <w:noProof/>
              </w:rPr>
              <w:t>Goals and Objectives</w:t>
            </w:r>
            <w:r w:rsidR="00EF4DED">
              <w:rPr>
                <w:noProof/>
                <w:webHidden/>
              </w:rPr>
              <w:tab/>
            </w:r>
            <w:r w:rsidR="00EF4DED">
              <w:rPr>
                <w:noProof/>
                <w:webHidden/>
              </w:rPr>
              <w:fldChar w:fldCharType="begin"/>
            </w:r>
            <w:r w:rsidR="00EF4DED">
              <w:rPr>
                <w:noProof/>
                <w:webHidden/>
              </w:rPr>
              <w:instrText xml:space="preserve"> PAGEREF _Toc365620803 \h </w:instrText>
            </w:r>
            <w:r w:rsidR="00EF4DED">
              <w:rPr>
                <w:noProof/>
                <w:webHidden/>
              </w:rPr>
            </w:r>
            <w:r w:rsidR="00EF4DED">
              <w:rPr>
                <w:noProof/>
                <w:webHidden/>
              </w:rPr>
              <w:fldChar w:fldCharType="separate"/>
            </w:r>
            <w:r w:rsidR="00EF4DED">
              <w:rPr>
                <w:noProof/>
                <w:webHidden/>
              </w:rPr>
              <w:t>3</w:t>
            </w:r>
            <w:r w:rsidR="00EF4DED">
              <w:rPr>
                <w:noProof/>
                <w:webHidden/>
              </w:rPr>
              <w:fldChar w:fldCharType="end"/>
            </w:r>
          </w:hyperlink>
        </w:p>
        <w:p w14:paraId="5E399C48" w14:textId="77777777" w:rsidR="00EF4DED" w:rsidRDefault="006A6373">
          <w:pPr>
            <w:pStyle w:val="21"/>
            <w:tabs>
              <w:tab w:val="right" w:leader="dot" w:pos="10250"/>
            </w:tabs>
            <w:rPr>
              <w:noProof/>
            </w:rPr>
          </w:pPr>
          <w:hyperlink w:anchor="_Toc365620804" w:history="1">
            <w:r w:rsidR="00EF4DED" w:rsidRPr="00900AE6">
              <w:rPr>
                <w:rStyle w:val="a8"/>
                <w:noProof/>
              </w:rPr>
              <w:t>Deliverables</w:t>
            </w:r>
            <w:r w:rsidR="00EF4DED">
              <w:rPr>
                <w:noProof/>
                <w:webHidden/>
              </w:rPr>
              <w:tab/>
            </w:r>
            <w:r w:rsidR="00EF4DED">
              <w:rPr>
                <w:noProof/>
                <w:webHidden/>
              </w:rPr>
              <w:fldChar w:fldCharType="begin"/>
            </w:r>
            <w:r w:rsidR="00EF4DED">
              <w:rPr>
                <w:noProof/>
                <w:webHidden/>
              </w:rPr>
              <w:instrText xml:space="preserve"> PAGEREF _Toc365620804 \h </w:instrText>
            </w:r>
            <w:r w:rsidR="00EF4DED">
              <w:rPr>
                <w:noProof/>
                <w:webHidden/>
              </w:rPr>
            </w:r>
            <w:r w:rsidR="00EF4DED">
              <w:rPr>
                <w:noProof/>
                <w:webHidden/>
              </w:rPr>
              <w:fldChar w:fldCharType="separate"/>
            </w:r>
            <w:r w:rsidR="00EF4DED">
              <w:rPr>
                <w:noProof/>
                <w:webHidden/>
              </w:rPr>
              <w:t>3</w:t>
            </w:r>
            <w:r w:rsidR="00EF4DED">
              <w:rPr>
                <w:noProof/>
                <w:webHidden/>
              </w:rPr>
              <w:fldChar w:fldCharType="end"/>
            </w:r>
          </w:hyperlink>
        </w:p>
        <w:p w14:paraId="632D63D9" w14:textId="77777777" w:rsidR="00EF4DED" w:rsidRDefault="006A6373">
          <w:pPr>
            <w:pStyle w:val="21"/>
            <w:tabs>
              <w:tab w:val="right" w:leader="dot" w:pos="10250"/>
            </w:tabs>
            <w:rPr>
              <w:noProof/>
            </w:rPr>
          </w:pPr>
          <w:hyperlink w:anchor="_Toc365620805" w:history="1">
            <w:r w:rsidR="00EF4DED" w:rsidRPr="00900AE6">
              <w:rPr>
                <w:rStyle w:val="a8"/>
                <w:noProof/>
              </w:rPr>
              <w:t>Stakeholders</w:t>
            </w:r>
            <w:r w:rsidR="00EF4DED">
              <w:rPr>
                <w:noProof/>
                <w:webHidden/>
              </w:rPr>
              <w:tab/>
            </w:r>
            <w:r w:rsidR="00EF4DED">
              <w:rPr>
                <w:noProof/>
                <w:webHidden/>
              </w:rPr>
              <w:fldChar w:fldCharType="begin"/>
            </w:r>
            <w:r w:rsidR="00EF4DED">
              <w:rPr>
                <w:noProof/>
                <w:webHidden/>
              </w:rPr>
              <w:instrText xml:space="preserve"> PAGEREF _Toc365620805 \h </w:instrText>
            </w:r>
            <w:r w:rsidR="00EF4DED">
              <w:rPr>
                <w:noProof/>
                <w:webHidden/>
              </w:rPr>
            </w:r>
            <w:r w:rsidR="00EF4DED">
              <w:rPr>
                <w:noProof/>
                <w:webHidden/>
              </w:rPr>
              <w:fldChar w:fldCharType="separate"/>
            </w:r>
            <w:r w:rsidR="00EF4DED">
              <w:rPr>
                <w:noProof/>
                <w:webHidden/>
              </w:rPr>
              <w:t>3</w:t>
            </w:r>
            <w:r w:rsidR="00EF4DED">
              <w:rPr>
                <w:noProof/>
                <w:webHidden/>
              </w:rPr>
              <w:fldChar w:fldCharType="end"/>
            </w:r>
          </w:hyperlink>
        </w:p>
        <w:p w14:paraId="5F5C7909" w14:textId="77777777" w:rsidR="00EF4DED" w:rsidRDefault="006A6373">
          <w:pPr>
            <w:pStyle w:val="21"/>
            <w:tabs>
              <w:tab w:val="right" w:leader="dot" w:pos="10250"/>
            </w:tabs>
            <w:rPr>
              <w:noProof/>
            </w:rPr>
          </w:pPr>
          <w:hyperlink w:anchor="_Toc365620806" w:history="1">
            <w:r w:rsidR="00EF4DED" w:rsidRPr="00900AE6">
              <w:rPr>
                <w:rStyle w:val="a8"/>
                <w:noProof/>
              </w:rPr>
              <w:t>Out-of-Scope</w:t>
            </w:r>
            <w:r w:rsidR="00EF4DED">
              <w:rPr>
                <w:noProof/>
                <w:webHidden/>
              </w:rPr>
              <w:tab/>
            </w:r>
            <w:r w:rsidR="00EF4DED">
              <w:rPr>
                <w:noProof/>
                <w:webHidden/>
              </w:rPr>
              <w:fldChar w:fldCharType="begin"/>
            </w:r>
            <w:r w:rsidR="00EF4DED">
              <w:rPr>
                <w:noProof/>
                <w:webHidden/>
              </w:rPr>
              <w:instrText xml:space="preserve"> PAGEREF _Toc365620806 \h </w:instrText>
            </w:r>
            <w:r w:rsidR="00EF4DED">
              <w:rPr>
                <w:noProof/>
                <w:webHidden/>
              </w:rPr>
            </w:r>
            <w:r w:rsidR="00EF4DED">
              <w:rPr>
                <w:noProof/>
                <w:webHidden/>
              </w:rPr>
              <w:fldChar w:fldCharType="separate"/>
            </w:r>
            <w:r w:rsidR="00EF4DED">
              <w:rPr>
                <w:noProof/>
                <w:webHidden/>
              </w:rPr>
              <w:t>3</w:t>
            </w:r>
            <w:r w:rsidR="00EF4DED">
              <w:rPr>
                <w:noProof/>
                <w:webHidden/>
              </w:rPr>
              <w:fldChar w:fldCharType="end"/>
            </w:r>
          </w:hyperlink>
        </w:p>
        <w:p w14:paraId="799C3C1C" w14:textId="77777777" w:rsidR="00EF4DED" w:rsidRDefault="006A6373">
          <w:pPr>
            <w:pStyle w:val="11"/>
            <w:tabs>
              <w:tab w:val="right" w:leader="dot" w:pos="10250"/>
            </w:tabs>
            <w:rPr>
              <w:noProof/>
            </w:rPr>
          </w:pPr>
          <w:hyperlink w:anchor="_Toc365620807" w:history="1">
            <w:r w:rsidR="00EF4DED" w:rsidRPr="00900AE6">
              <w:rPr>
                <w:rStyle w:val="a8"/>
                <w:noProof/>
              </w:rPr>
              <w:t>Schedule</w:t>
            </w:r>
            <w:r w:rsidR="00EF4DED">
              <w:rPr>
                <w:noProof/>
                <w:webHidden/>
              </w:rPr>
              <w:tab/>
            </w:r>
            <w:r w:rsidR="00EF4DED">
              <w:rPr>
                <w:noProof/>
                <w:webHidden/>
              </w:rPr>
              <w:fldChar w:fldCharType="begin"/>
            </w:r>
            <w:r w:rsidR="00EF4DED">
              <w:rPr>
                <w:noProof/>
                <w:webHidden/>
              </w:rPr>
              <w:instrText xml:space="preserve"> PAGEREF _Toc365620807 \h </w:instrText>
            </w:r>
            <w:r w:rsidR="00EF4DED">
              <w:rPr>
                <w:noProof/>
                <w:webHidden/>
              </w:rPr>
            </w:r>
            <w:r w:rsidR="00EF4DED">
              <w:rPr>
                <w:noProof/>
                <w:webHidden/>
              </w:rPr>
              <w:fldChar w:fldCharType="separate"/>
            </w:r>
            <w:r w:rsidR="00EF4DED">
              <w:rPr>
                <w:noProof/>
                <w:webHidden/>
              </w:rPr>
              <w:t>3</w:t>
            </w:r>
            <w:r w:rsidR="00EF4DED">
              <w:rPr>
                <w:noProof/>
                <w:webHidden/>
              </w:rPr>
              <w:fldChar w:fldCharType="end"/>
            </w:r>
          </w:hyperlink>
        </w:p>
        <w:p w14:paraId="79BB094F" w14:textId="77777777" w:rsidR="00EF4DED" w:rsidRDefault="006A6373">
          <w:pPr>
            <w:pStyle w:val="11"/>
            <w:tabs>
              <w:tab w:val="right" w:leader="dot" w:pos="10250"/>
            </w:tabs>
            <w:rPr>
              <w:noProof/>
            </w:rPr>
          </w:pPr>
          <w:hyperlink w:anchor="_Toc365620808" w:history="1">
            <w:r w:rsidR="00EF4DED" w:rsidRPr="00900AE6">
              <w:rPr>
                <w:rStyle w:val="a8"/>
                <w:noProof/>
              </w:rPr>
              <w:t>Cost</w:t>
            </w:r>
            <w:r w:rsidR="00EF4DED">
              <w:rPr>
                <w:noProof/>
                <w:webHidden/>
              </w:rPr>
              <w:tab/>
            </w:r>
            <w:r w:rsidR="00EF4DED">
              <w:rPr>
                <w:noProof/>
                <w:webHidden/>
              </w:rPr>
              <w:fldChar w:fldCharType="begin"/>
            </w:r>
            <w:r w:rsidR="00EF4DED">
              <w:rPr>
                <w:noProof/>
                <w:webHidden/>
              </w:rPr>
              <w:instrText xml:space="preserve"> PAGEREF _Toc365620808 \h </w:instrText>
            </w:r>
            <w:r w:rsidR="00EF4DED">
              <w:rPr>
                <w:noProof/>
                <w:webHidden/>
              </w:rPr>
            </w:r>
            <w:r w:rsidR="00EF4DED">
              <w:rPr>
                <w:noProof/>
                <w:webHidden/>
              </w:rPr>
              <w:fldChar w:fldCharType="separate"/>
            </w:r>
            <w:r w:rsidR="00EF4DED">
              <w:rPr>
                <w:noProof/>
                <w:webHidden/>
              </w:rPr>
              <w:t>3</w:t>
            </w:r>
            <w:r w:rsidR="00EF4DED">
              <w:rPr>
                <w:noProof/>
                <w:webHidden/>
              </w:rPr>
              <w:fldChar w:fldCharType="end"/>
            </w:r>
          </w:hyperlink>
        </w:p>
        <w:p w14:paraId="176127BE" w14:textId="77777777" w:rsidR="00EF4DED" w:rsidRDefault="006A6373">
          <w:pPr>
            <w:pStyle w:val="21"/>
            <w:tabs>
              <w:tab w:val="right" w:leader="dot" w:pos="10250"/>
            </w:tabs>
            <w:rPr>
              <w:noProof/>
            </w:rPr>
          </w:pPr>
          <w:hyperlink w:anchor="_Toc365620809" w:history="1">
            <w:r w:rsidR="00EF4DED" w:rsidRPr="00900AE6">
              <w:rPr>
                <w:rStyle w:val="a8"/>
                <w:noProof/>
              </w:rPr>
              <w:t>Resources</w:t>
            </w:r>
            <w:r w:rsidR="00EF4DED">
              <w:rPr>
                <w:noProof/>
                <w:webHidden/>
              </w:rPr>
              <w:tab/>
            </w:r>
            <w:r w:rsidR="00EF4DED">
              <w:rPr>
                <w:noProof/>
                <w:webHidden/>
              </w:rPr>
              <w:fldChar w:fldCharType="begin"/>
            </w:r>
            <w:r w:rsidR="00EF4DED">
              <w:rPr>
                <w:noProof/>
                <w:webHidden/>
              </w:rPr>
              <w:instrText xml:space="preserve"> PAGEREF _Toc365620809 \h </w:instrText>
            </w:r>
            <w:r w:rsidR="00EF4DED">
              <w:rPr>
                <w:noProof/>
                <w:webHidden/>
              </w:rPr>
            </w:r>
            <w:r w:rsidR="00EF4DED">
              <w:rPr>
                <w:noProof/>
                <w:webHidden/>
              </w:rPr>
              <w:fldChar w:fldCharType="separate"/>
            </w:r>
            <w:r w:rsidR="00EF4DED">
              <w:rPr>
                <w:noProof/>
                <w:webHidden/>
              </w:rPr>
              <w:t>3</w:t>
            </w:r>
            <w:r w:rsidR="00EF4DED">
              <w:rPr>
                <w:noProof/>
                <w:webHidden/>
              </w:rPr>
              <w:fldChar w:fldCharType="end"/>
            </w:r>
          </w:hyperlink>
        </w:p>
        <w:p w14:paraId="467E3AD7" w14:textId="77777777" w:rsidR="00EF4DED" w:rsidRDefault="006A6373">
          <w:pPr>
            <w:pStyle w:val="31"/>
            <w:tabs>
              <w:tab w:val="right" w:leader="dot" w:pos="10250"/>
            </w:tabs>
            <w:rPr>
              <w:noProof/>
            </w:rPr>
          </w:pPr>
          <w:hyperlink w:anchor="_Toc365620811" w:history="1">
            <w:r w:rsidR="00EF4DED" w:rsidRPr="00900AE6">
              <w:rPr>
                <w:rStyle w:val="a8"/>
                <w:noProof/>
              </w:rPr>
              <w:t>Project Team</w:t>
            </w:r>
            <w:r w:rsidR="00EF4DED">
              <w:rPr>
                <w:noProof/>
                <w:webHidden/>
              </w:rPr>
              <w:tab/>
            </w:r>
            <w:r w:rsidR="00EF4DED">
              <w:rPr>
                <w:noProof/>
                <w:webHidden/>
              </w:rPr>
              <w:fldChar w:fldCharType="begin"/>
            </w:r>
            <w:r w:rsidR="00EF4DED">
              <w:rPr>
                <w:noProof/>
                <w:webHidden/>
              </w:rPr>
              <w:instrText xml:space="preserve"> PAGEREF _Toc365620811 \h </w:instrText>
            </w:r>
            <w:r w:rsidR="00EF4DED">
              <w:rPr>
                <w:noProof/>
                <w:webHidden/>
              </w:rPr>
            </w:r>
            <w:r w:rsidR="00EF4DED">
              <w:rPr>
                <w:noProof/>
                <w:webHidden/>
              </w:rPr>
              <w:fldChar w:fldCharType="separate"/>
            </w:r>
            <w:r w:rsidR="00EF4DED">
              <w:rPr>
                <w:noProof/>
                <w:webHidden/>
              </w:rPr>
              <w:t>4</w:t>
            </w:r>
            <w:r w:rsidR="00EF4DED">
              <w:rPr>
                <w:noProof/>
                <w:webHidden/>
              </w:rPr>
              <w:fldChar w:fldCharType="end"/>
            </w:r>
          </w:hyperlink>
        </w:p>
        <w:p w14:paraId="7BC743CA" w14:textId="77777777" w:rsidR="00EF4DED" w:rsidRDefault="006A6373">
          <w:pPr>
            <w:pStyle w:val="21"/>
            <w:tabs>
              <w:tab w:val="right" w:leader="dot" w:pos="10250"/>
            </w:tabs>
            <w:rPr>
              <w:noProof/>
            </w:rPr>
          </w:pPr>
          <w:hyperlink w:anchor="_Toc365620813" w:history="1">
            <w:r w:rsidR="00EF4DED" w:rsidRPr="00900AE6">
              <w:rPr>
                <w:rStyle w:val="a8"/>
                <w:noProof/>
              </w:rPr>
              <w:t>Budget</w:t>
            </w:r>
            <w:r w:rsidR="00EF4DED">
              <w:rPr>
                <w:noProof/>
                <w:webHidden/>
              </w:rPr>
              <w:tab/>
            </w:r>
            <w:r w:rsidR="00EF4DED">
              <w:rPr>
                <w:noProof/>
                <w:webHidden/>
              </w:rPr>
              <w:fldChar w:fldCharType="begin"/>
            </w:r>
            <w:r w:rsidR="00EF4DED">
              <w:rPr>
                <w:noProof/>
                <w:webHidden/>
              </w:rPr>
              <w:instrText xml:space="preserve"> PAGEREF _Toc365620813 \h </w:instrText>
            </w:r>
            <w:r w:rsidR="00EF4DED">
              <w:rPr>
                <w:noProof/>
                <w:webHidden/>
              </w:rPr>
            </w:r>
            <w:r w:rsidR="00EF4DED">
              <w:rPr>
                <w:noProof/>
                <w:webHidden/>
              </w:rPr>
              <w:fldChar w:fldCharType="separate"/>
            </w:r>
            <w:r w:rsidR="00EF4DED">
              <w:rPr>
                <w:noProof/>
                <w:webHidden/>
              </w:rPr>
              <w:t>4</w:t>
            </w:r>
            <w:r w:rsidR="00EF4DED">
              <w:rPr>
                <w:noProof/>
                <w:webHidden/>
              </w:rPr>
              <w:fldChar w:fldCharType="end"/>
            </w:r>
          </w:hyperlink>
        </w:p>
        <w:p w14:paraId="26809099" w14:textId="77777777" w:rsidR="00EF4DED" w:rsidRDefault="006A6373">
          <w:pPr>
            <w:pStyle w:val="11"/>
            <w:tabs>
              <w:tab w:val="right" w:leader="dot" w:pos="10250"/>
            </w:tabs>
            <w:rPr>
              <w:noProof/>
            </w:rPr>
          </w:pPr>
          <w:hyperlink w:anchor="_Toc365620814" w:history="1">
            <w:r w:rsidR="00EF4DED" w:rsidRPr="00900AE6">
              <w:rPr>
                <w:rStyle w:val="a8"/>
                <w:noProof/>
              </w:rPr>
              <w:t>Quality</w:t>
            </w:r>
            <w:r w:rsidR="00EF4DED">
              <w:rPr>
                <w:noProof/>
                <w:webHidden/>
              </w:rPr>
              <w:tab/>
            </w:r>
            <w:r w:rsidR="00EF4DED">
              <w:rPr>
                <w:noProof/>
                <w:webHidden/>
              </w:rPr>
              <w:fldChar w:fldCharType="begin"/>
            </w:r>
            <w:r w:rsidR="00EF4DED">
              <w:rPr>
                <w:noProof/>
                <w:webHidden/>
              </w:rPr>
              <w:instrText xml:space="preserve"> PAGEREF _Toc365620814 \h </w:instrText>
            </w:r>
            <w:r w:rsidR="00EF4DED">
              <w:rPr>
                <w:noProof/>
                <w:webHidden/>
              </w:rPr>
            </w:r>
            <w:r w:rsidR="00EF4DED">
              <w:rPr>
                <w:noProof/>
                <w:webHidden/>
              </w:rPr>
              <w:fldChar w:fldCharType="separate"/>
            </w:r>
            <w:r w:rsidR="00EF4DED">
              <w:rPr>
                <w:noProof/>
                <w:webHidden/>
              </w:rPr>
              <w:t>4</w:t>
            </w:r>
            <w:r w:rsidR="00EF4DED">
              <w:rPr>
                <w:noProof/>
                <w:webHidden/>
              </w:rPr>
              <w:fldChar w:fldCharType="end"/>
            </w:r>
          </w:hyperlink>
        </w:p>
        <w:p w14:paraId="2D380CEF" w14:textId="77777777" w:rsidR="00EF4DED" w:rsidRDefault="006A6373">
          <w:pPr>
            <w:pStyle w:val="21"/>
            <w:tabs>
              <w:tab w:val="right" w:leader="dot" w:pos="10250"/>
            </w:tabs>
            <w:rPr>
              <w:noProof/>
            </w:rPr>
          </w:pPr>
          <w:hyperlink w:anchor="_Toc365620815" w:history="1">
            <w:r w:rsidR="00EF4DED" w:rsidRPr="00900AE6">
              <w:rPr>
                <w:rStyle w:val="a8"/>
                <w:noProof/>
              </w:rPr>
              <w:t>Flexibility Matrix</w:t>
            </w:r>
            <w:r w:rsidR="00EF4DED">
              <w:rPr>
                <w:noProof/>
                <w:webHidden/>
              </w:rPr>
              <w:tab/>
            </w:r>
            <w:r w:rsidR="00EF4DED">
              <w:rPr>
                <w:noProof/>
                <w:webHidden/>
              </w:rPr>
              <w:fldChar w:fldCharType="begin"/>
            </w:r>
            <w:r w:rsidR="00EF4DED">
              <w:rPr>
                <w:noProof/>
                <w:webHidden/>
              </w:rPr>
              <w:instrText xml:space="preserve"> PAGEREF _Toc365620815 \h </w:instrText>
            </w:r>
            <w:r w:rsidR="00EF4DED">
              <w:rPr>
                <w:noProof/>
                <w:webHidden/>
              </w:rPr>
            </w:r>
            <w:r w:rsidR="00EF4DED">
              <w:rPr>
                <w:noProof/>
                <w:webHidden/>
              </w:rPr>
              <w:fldChar w:fldCharType="separate"/>
            </w:r>
            <w:r w:rsidR="00EF4DED">
              <w:rPr>
                <w:noProof/>
                <w:webHidden/>
              </w:rPr>
              <w:t>4</w:t>
            </w:r>
            <w:r w:rsidR="00EF4DED">
              <w:rPr>
                <w:noProof/>
                <w:webHidden/>
              </w:rPr>
              <w:fldChar w:fldCharType="end"/>
            </w:r>
          </w:hyperlink>
        </w:p>
        <w:p w14:paraId="5A54EE03" w14:textId="77777777" w:rsidR="00EF4DED" w:rsidRDefault="006A6373">
          <w:pPr>
            <w:pStyle w:val="21"/>
            <w:tabs>
              <w:tab w:val="right" w:leader="dot" w:pos="10250"/>
            </w:tabs>
            <w:rPr>
              <w:noProof/>
            </w:rPr>
          </w:pPr>
          <w:hyperlink w:anchor="_Toc365620816" w:history="1">
            <w:r w:rsidR="00EF4DED" w:rsidRPr="00900AE6">
              <w:rPr>
                <w:rStyle w:val="a8"/>
                <w:noProof/>
              </w:rPr>
              <w:t>Risks, Constraints, Assumptions</w:t>
            </w:r>
            <w:r w:rsidR="00EF4DED">
              <w:rPr>
                <w:noProof/>
                <w:webHidden/>
              </w:rPr>
              <w:tab/>
            </w:r>
            <w:r w:rsidR="00EF4DED">
              <w:rPr>
                <w:noProof/>
                <w:webHidden/>
              </w:rPr>
              <w:fldChar w:fldCharType="begin"/>
            </w:r>
            <w:r w:rsidR="00EF4DED">
              <w:rPr>
                <w:noProof/>
                <w:webHidden/>
              </w:rPr>
              <w:instrText xml:space="preserve"> PAGEREF _Toc365620816 \h </w:instrText>
            </w:r>
            <w:r w:rsidR="00EF4DED">
              <w:rPr>
                <w:noProof/>
                <w:webHidden/>
              </w:rPr>
            </w:r>
            <w:r w:rsidR="00EF4DED">
              <w:rPr>
                <w:noProof/>
                <w:webHidden/>
              </w:rPr>
              <w:fldChar w:fldCharType="separate"/>
            </w:r>
            <w:r w:rsidR="00EF4DED">
              <w:rPr>
                <w:noProof/>
                <w:webHidden/>
              </w:rPr>
              <w:t>4</w:t>
            </w:r>
            <w:r w:rsidR="00EF4DED">
              <w:rPr>
                <w:noProof/>
                <w:webHidden/>
              </w:rPr>
              <w:fldChar w:fldCharType="end"/>
            </w:r>
          </w:hyperlink>
        </w:p>
        <w:p w14:paraId="1ADA3453" w14:textId="77777777" w:rsidR="006F2424" w:rsidRDefault="006F2424">
          <w:r>
            <w:rPr>
              <w:b/>
              <w:bCs/>
              <w:noProof/>
            </w:rPr>
            <w:fldChar w:fldCharType="end"/>
          </w:r>
        </w:p>
      </w:sdtContent>
    </w:sdt>
    <w:p w14:paraId="40161A36" w14:textId="77777777" w:rsidR="00B45BB7" w:rsidRDefault="006A6373">
      <w:hyperlink w:anchor="_Toc363733334"/>
    </w:p>
    <w:p w14:paraId="124D068B" w14:textId="77777777" w:rsidR="00B45BB7" w:rsidRDefault="00B45BB7">
      <w:pPr>
        <w:pStyle w:val="1"/>
        <w:ind w:left="630" w:right="540"/>
      </w:pPr>
      <w:bookmarkStart w:id="0" w:name="h.1seer3rmz3s" w:colFirst="0" w:colLast="0"/>
      <w:bookmarkEnd w:id="0"/>
    </w:p>
    <w:p w14:paraId="3000BC31" w14:textId="77777777" w:rsidR="00B45BB7" w:rsidRDefault="004A4CA0">
      <w:r>
        <w:br w:type="page"/>
      </w:r>
    </w:p>
    <w:p w14:paraId="27407866" w14:textId="77777777" w:rsidR="00B45BB7" w:rsidRDefault="004A4CA0">
      <w:pPr>
        <w:pStyle w:val="1"/>
      </w:pPr>
      <w:bookmarkStart w:id="1" w:name="h.ftf50csdq6pk" w:colFirst="0" w:colLast="0"/>
      <w:bookmarkStart w:id="2" w:name="h.gjdgxs" w:colFirst="0" w:colLast="0"/>
      <w:bookmarkStart w:id="3" w:name="_Toc365620801"/>
      <w:bookmarkEnd w:id="1"/>
      <w:bookmarkEnd w:id="2"/>
      <w:r>
        <w:lastRenderedPageBreak/>
        <w:t>Project Summary</w:t>
      </w:r>
      <w:bookmarkEnd w:id="3"/>
    </w:p>
    <w:p w14:paraId="0D52FB7E" w14:textId="1E0E9694" w:rsidR="000E1B2C" w:rsidRDefault="000E1B2C" w:rsidP="00966F4D">
      <w:pPr>
        <w:spacing w:after="0"/>
        <w:ind w:firstLine="720"/>
        <w:jc w:val="both"/>
      </w:pPr>
      <w:r>
        <w:t>Hundreds of millions of people throughout the world lack appropriate access to one of life's most basic necessities: clean water. Despite the fact that governments and humanitarian organizations have assisted many people living in water-stressed areas acquire access in recent years, the situation is expected to worsen due to the detrimental consequences of improper water usage and the unpredictability of agricultural water consumption</w:t>
      </w:r>
      <w:r w:rsidR="00966F4D">
        <w:t>.</w:t>
      </w:r>
    </w:p>
    <w:p w14:paraId="26A842A7" w14:textId="5376BFAD" w:rsidR="00966F4D" w:rsidRDefault="000E1B2C" w:rsidP="00966F4D">
      <w:pPr>
        <w:spacing w:after="0"/>
        <w:ind w:firstLine="720"/>
        <w:jc w:val="both"/>
      </w:pPr>
      <w:r>
        <w:t>Water stress varies greatly from place to location, and in some situations, it can have far-reaching consequences for public health, economic growth, and global trade. Pressure is rising on governments to adopt more sustainable and creative methods, as well as to increase international water management cooperation</w:t>
      </w:r>
      <w:r w:rsidR="00966F4D">
        <w:t>.</w:t>
      </w:r>
    </w:p>
    <w:p w14:paraId="5B40352C" w14:textId="31246D1A" w:rsidR="000E1B2C" w:rsidRDefault="000E1B2C" w:rsidP="000E1B2C">
      <w:pPr>
        <w:spacing w:after="0"/>
        <w:ind w:firstLine="720"/>
        <w:jc w:val="both"/>
      </w:pPr>
      <w:r>
        <w:t xml:space="preserve">Therefore, project </w:t>
      </w:r>
      <w:r w:rsidR="00966F4D">
        <w:t>will place more emphasis on water loss and waste consumption of it across the country.</w:t>
      </w:r>
    </w:p>
    <w:p w14:paraId="3481BF0C" w14:textId="77777777" w:rsidR="000E1B2C" w:rsidRDefault="000E1B2C" w:rsidP="000E1B2C">
      <w:pPr>
        <w:spacing w:after="0"/>
        <w:ind w:firstLine="720"/>
      </w:pPr>
    </w:p>
    <w:p w14:paraId="0E54524C" w14:textId="4F4685BB" w:rsidR="00B45BB7" w:rsidRDefault="004A4CA0">
      <w:pPr>
        <w:pStyle w:val="1"/>
      </w:pPr>
      <w:bookmarkStart w:id="4" w:name="h.30j0zll" w:colFirst="0" w:colLast="0"/>
      <w:bookmarkStart w:id="5" w:name="_Toc365620802"/>
      <w:bookmarkEnd w:id="4"/>
      <w:r>
        <w:t>Scope</w:t>
      </w:r>
      <w:bookmarkEnd w:id="5"/>
    </w:p>
    <w:p w14:paraId="5F85381D" w14:textId="7D3A2641" w:rsidR="001032EB" w:rsidRPr="001032EB" w:rsidRDefault="001032EB" w:rsidP="000E1B2C">
      <w:pPr>
        <w:jc w:val="both"/>
      </w:pPr>
      <w:r>
        <w:tab/>
        <w:t xml:space="preserve">Project will cover all water resources of the country as it is aimed at monitoring water rates used per entity in the country. That is, the device that </w:t>
      </w:r>
      <w:r w:rsidR="00881272">
        <w:t>has specific characteristics will control water used by making state changes of water much quicker, collecting changes of water pressure, temperature, volume and its speed that in turn might change people mindset to using water properly and then, rediscover its reusability at other levels. Itself, the devic</w:t>
      </w:r>
      <w:r w:rsidR="00523786">
        <w:t>e might bring changes to the restaurants as there are always an excess use of water meaning that it is becoming uncontrollable in some ways. As water is connected to all areas, after that it might turn into huge project that might even alleviate the excess levels of water use in agriculture spheres. However, even small problems such as in the case of restaurants may resolve profound issues by</w:t>
      </w:r>
      <w:r w:rsidR="00590F6B">
        <w:t xml:space="preserve"> stepping towards the future slowly, but confidently with the kind of such technologies.</w:t>
      </w:r>
    </w:p>
    <w:p w14:paraId="350FD9A1" w14:textId="25CCB51A" w:rsidR="00B45BB7" w:rsidRDefault="00247EC1" w:rsidP="00091D68">
      <w:pPr>
        <w:pStyle w:val="2"/>
        <w:rPr>
          <w:szCs w:val="24"/>
        </w:rPr>
      </w:pPr>
      <w:bookmarkStart w:id="6" w:name="h.1fob9te" w:colFirst="0" w:colLast="0"/>
      <w:bookmarkStart w:id="7" w:name="_Toc365620803"/>
      <w:bookmarkEnd w:id="6"/>
      <w:r w:rsidRPr="00247EC1">
        <w:rPr>
          <w:szCs w:val="24"/>
        </w:rPr>
        <w:t xml:space="preserve">Goals </w:t>
      </w:r>
      <w:r w:rsidR="004A4CA0" w:rsidRPr="00247EC1">
        <w:rPr>
          <w:szCs w:val="24"/>
        </w:rPr>
        <w:t>and Objectives</w:t>
      </w:r>
      <w:bookmarkEnd w:id="7"/>
    </w:p>
    <w:p w14:paraId="56145AF9" w14:textId="42172915" w:rsidR="00410A0E" w:rsidRDefault="00B307AE" w:rsidP="00410A0E">
      <w:pPr>
        <w:pStyle w:val="ae"/>
        <w:numPr>
          <w:ilvl w:val="0"/>
          <w:numId w:val="1"/>
        </w:numPr>
      </w:pPr>
      <w:r>
        <w:t>To m</w:t>
      </w:r>
      <w:r w:rsidR="00410A0E">
        <w:t>ake water consumption more manageable</w:t>
      </w:r>
    </w:p>
    <w:p w14:paraId="4AB85777" w14:textId="68488F07" w:rsidR="00410A0E" w:rsidRDefault="00410A0E" w:rsidP="00AE7FA3">
      <w:pPr>
        <w:pStyle w:val="ae"/>
        <w:numPr>
          <w:ilvl w:val="0"/>
          <w:numId w:val="1"/>
        </w:numPr>
      </w:pPr>
      <w:r>
        <w:t>To decrease</w:t>
      </w:r>
      <w:r w:rsidR="00AE7FA3">
        <w:t xml:space="preserve"> unnecessary water loss  </w:t>
      </w:r>
    </w:p>
    <w:p w14:paraId="57A29715" w14:textId="0FFBC0F7" w:rsidR="00410A0E" w:rsidRDefault="00AE7FA3" w:rsidP="00410A0E">
      <w:pPr>
        <w:pStyle w:val="ae"/>
        <w:numPr>
          <w:ilvl w:val="0"/>
          <w:numId w:val="1"/>
        </w:numPr>
      </w:pPr>
      <w:r>
        <w:t>To impose taxes for an excess use of water</w:t>
      </w:r>
    </w:p>
    <w:p w14:paraId="078BF89C" w14:textId="0D8FE884" w:rsidR="00AE7FA3" w:rsidRDefault="00B307AE" w:rsidP="00410A0E">
      <w:pPr>
        <w:pStyle w:val="ae"/>
        <w:numPr>
          <w:ilvl w:val="0"/>
          <w:numId w:val="1"/>
        </w:numPr>
      </w:pPr>
      <w:r>
        <w:t>To m</w:t>
      </w:r>
      <w:r w:rsidR="00AE7FA3">
        <w:t>ake changes in policies of water use</w:t>
      </w:r>
    </w:p>
    <w:p w14:paraId="3D8AC6DC" w14:textId="31399393" w:rsidR="00AE7FA3" w:rsidRDefault="00AE7FA3" w:rsidP="00410A0E">
      <w:pPr>
        <w:pStyle w:val="ae"/>
        <w:numPr>
          <w:ilvl w:val="0"/>
          <w:numId w:val="1"/>
        </w:numPr>
      </w:pPr>
      <w:r>
        <w:t>To control water levels used per square in the country</w:t>
      </w:r>
    </w:p>
    <w:p w14:paraId="08DF392F" w14:textId="7494F19E" w:rsidR="00AE7FA3" w:rsidRDefault="00AE7FA3" w:rsidP="00410A0E">
      <w:pPr>
        <w:pStyle w:val="ae"/>
        <w:numPr>
          <w:ilvl w:val="0"/>
          <w:numId w:val="1"/>
        </w:numPr>
      </w:pPr>
      <w:r>
        <w:t>To make water accessible in all part of the country by regulating excess use in other parts</w:t>
      </w:r>
    </w:p>
    <w:p w14:paraId="1106312A" w14:textId="27B9EFFF" w:rsidR="00AE7FA3" w:rsidRDefault="00AE7FA3" w:rsidP="00410A0E">
      <w:pPr>
        <w:pStyle w:val="ae"/>
        <w:numPr>
          <w:ilvl w:val="0"/>
          <w:numId w:val="1"/>
        </w:numPr>
      </w:pPr>
      <w:r>
        <w:t xml:space="preserve">To solve water-related problems (public mindset of reuse of the </w:t>
      </w:r>
      <w:r w:rsidR="00B307AE">
        <w:t>water, water pollution and so on.</w:t>
      </w:r>
      <w:r>
        <w:t>)</w:t>
      </w:r>
    </w:p>
    <w:p w14:paraId="7917CB5B" w14:textId="14F37FE9" w:rsidR="00B307AE" w:rsidRDefault="00B307AE" w:rsidP="00B307AE">
      <w:pPr>
        <w:pStyle w:val="ae"/>
        <w:numPr>
          <w:ilvl w:val="0"/>
          <w:numId w:val="1"/>
        </w:numPr>
      </w:pPr>
      <w:r>
        <w:t>To make water changes from hot to cold</w:t>
      </w:r>
      <w:r w:rsidR="00881272">
        <w:t xml:space="preserve"> and vice versa</w:t>
      </w:r>
      <w:r>
        <w:t xml:space="preserve"> much faster</w:t>
      </w:r>
    </w:p>
    <w:p w14:paraId="43B4FB16" w14:textId="2C9FB85D" w:rsidR="00B307AE" w:rsidRDefault="00B307AE" w:rsidP="00B307AE">
      <w:pPr>
        <w:pStyle w:val="ae"/>
        <w:numPr>
          <w:ilvl w:val="0"/>
          <w:numId w:val="1"/>
        </w:numPr>
      </w:pPr>
      <w:r>
        <w:t>To integrate a new type of technologies into water systems (motion detectors and others)</w:t>
      </w:r>
    </w:p>
    <w:p w14:paraId="2917ABB4" w14:textId="264CE174" w:rsidR="00B307AE" w:rsidRDefault="00B307AE" w:rsidP="00B307AE">
      <w:pPr>
        <w:pStyle w:val="ae"/>
        <w:numPr>
          <w:ilvl w:val="0"/>
          <w:numId w:val="1"/>
        </w:numPr>
      </w:pPr>
      <w:r>
        <w:t>To transfer to reusability of the water gradually</w:t>
      </w:r>
    </w:p>
    <w:p w14:paraId="6E71DB01" w14:textId="2A89FB3D" w:rsidR="00B307AE" w:rsidRDefault="001032EB" w:rsidP="00B307AE">
      <w:pPr>
        <w:pStyle w:val="ae"/>
        <w:numPr>
          <w:ilvl w:val="0"/>
          <w:numId w:val="1"/>
        </w:numPr>
      </w:pPr>
      <w:r>
        <w:t>To create automatic system of the control of water</w:t>
      </w:r>
    </w:p>
    <w:p w14:paraId="0A781C85" w14:textId="595F136E" w:rsidR="001032EB" w:rsidRDefault="001032EB" w:rsidP="000E1B2C">
      <w:pPr>
        <w:pStyle w:val="ae"/>
        <w:numPr>
          <w:ilvl w:val="0"/>
          <w:numId w:val="1"/>
        </w:numPr>
      </w:pPr>
      <w:r>
        <w:t>To set requirements for restaurants and other places aimed at proper using of water</w:t>
      </w:r>
    </w:p>
    <w:p w14:paraId="2F7952E8" w14:textId="79CC8835" w:rsidR="001032EB" w:rsidRPr="00410A0E" w:rsidRDefault="001032EB" w:rsidP="00B307AE">
      <w:pPr>
        <w:pStyle w:val="ae"/>
        <w:numPr>
          <w:ilvl w:val="0"/>
          <w:numId w:val="1"/>
        </w:numPr>
      </w:pPr>
      <w:r>
        <w:t>To monitor water levels at all rates across country</w:t>
      </w:r>
    </w:p>
    <w:p w14:paraId="390852A7" w14:textId="77777777" w:rsidR="00B45BB7" w:rsidRPr="00247EC1" w:rsidRDefault="004A4CA0" w:rsidP="00091D68">
      <w:pPr>
        <w:pStyle w:val="2"/>
        <w:rPr>
          <w:szCs w:val="24"/>
        </w:rPr>
      </w:pPr>
      <w:bookmarkStart w:id="8" w:name="h.3znysh7" w:colFirst="0" w:colLast="0"/>
      <w:bookmarkStart w:id="9" w:name="_Toc365620804"/>
      <w:bookmarkEnd w:id="8"/>
      <w:r w:rsidRPr="00247EC1">
        <w:rPr>
          <w:szCs w:val="24"/>
        </w:rPr>
        <w:t>Deliverables</w:t>
      </w:r>
      <w:bookmarkEnd w:id="9"/>
    </w:p>
    <w:p w14:paraId="21E5F98D" w14:textId="5277DD61" w:rsidR="00634C07" w:rsidRDefault="00634C07">
      <w:r>
        <w:tab/>
        <w:t xml:space="preserve">This project will lead to a production of a new type of </w:t>
      </w:r>
      <w:r w:rsidR="004D0943">
        <w:t>tape</w:t>
      </w:r>
      <w:r>
        <w:t>s used in the houses that will control water levels used, temperature, pressure, volume, state changes and contamination levels. In some cases, it might work as a filter in order to reduce water contamination. Water level and volume control will enable</w:t>
      </w:r>
      <w:r w:rsidR="00427A12">
        <w:t xml:space="preserve"> to collect the data about the water leaking through the </w:t>
      </w:r>
      <w:r w:rsidR="004D0943">
        <w:t>tap</w:t>
      </w:r>
      <w:r w:rsidR="00427A12">
        <w:t xml:space="preserve"> that in turn might be a key to strict requirement policies. Moreover, control over quick transitional change of water state will take it milliseconds to change the water from hot state to cold and vice versa stating that it will decrease the amount of water lost unnecessarily. In addition, volume control of the water implies that it needs </w:t>
      </w:r>
      <w:r w:rsidR="001E3651">
        <w:t>to be controlled how much water is used per entity across each house. All the automatic system integrated into one t</w:t>
      </w:r>
      <w:r w:rsidR="004D0943">
        <w:t>ap</w:t>
      </w:r>
      <w:r w:rsidR="001E3651">
        <w:t xml:space="preserve"> also controls how fast water is leaking through t</w:t>
      </w:r>
      <w:r w:rsidR="004D0943">
        <w:t>ap</w:t>
      </w:r>
      <w:r w:rsidR="001E3651">
        <w:t xml:space="preserve"> while showing to the potential users how they can change temperature levels on their own by checking all these rates each time. In the </w:t>
      </w:r>
      <w:r w:rsidR="001E3651">
        <w:lastRenderedPageBreak/>
        <w:t xml:space="preserve">future, </w:t>
      </w:r>
      <w:r w:rsidR="009F365C">
        <w:t>these t</w:t>
      </w:r>
      <w:r w:rsidR="001A47A6">
        <w:t>aps</w:t>
      </w:r>
      <w:r w:rsidR="009F365C">
        <w:t xml:space="preserve"> can contain in themselves such filters that ensure both contamination and reusability of water control as a</w:t>
      </w:r>
      <w:r w:rsidR="009306FA">
        <w:t xml:space="preserve"> new </w:t>
      </w:r>
      <w:r w:rsidR="009F365C">
        <w:t>development for the project</w:t>
      </w:r>
      <w:r w:rsidR="009306FA">
        <w:t>.</w:t>
      </w:r>
      <w:r w:rsidR="009F365C">
        <w:t xml:space="preserve"> </w:t>
      </w:r>
    </w:p>
    <w:p w14:paraId="309F95A0" w14:textId="77777777" w:rsidR="00B45BB7" w:rsidRPr="00091D68" w:rsidRDefault="004A4CA0" w:rsidP="00091D68">
      <w:pPr>
        <w:pStyle w:val="2"/>
      </w:pPr>
      <w:bookmarkStart w:id="10" w:name="h.uuu7q2unzew0" w:colFirst="0" w:colLast="0"/>
      <w:bookmarkStart w:id="11" w:name="_Toc365620805"/>
      <w:bookmarkEnd w:id="10"/>
      <w:r w:rsidRPr="00091D68">
        <w:t>Stakeholders</w:t>
      </w:r>
      <w:bookmarkEnd w:id="11"/>
    </w:p>
    <w:p w14:paraId="753BE4A0" w14:textId="644FDA32" w:rsidR="00B45BB7" w:rsidRDefault="00B45BB7"/>
    <w:tbl>
      <w:tblPr>
        <w:tblW w:w="9925"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915"/>
        <w:gridCol w:w="960"/>
        <w:gridCol w:w="3540"/>
        <w:gridCol w:w="3510"/>
      </w:tblGrid>
      <w:tr w:rsidR="00B45BB7" w14:paraId="7D902811" w14:textId="77777777">
        <w:tc>
          <w:tcPr>
            <w:tcW w:w="1915" w:type="dxa"/>
            <w:tcMar>
              <w:top w:w="100" w:type="dxa"/>
              <w:left w:w="108" w:type="dxa"/>
              <w:bottom w:w="100" w:type="dxa"/>
              <w:right w:w="108" w:type="dxa"/>
            </w:tcMar>
          </w:tcPr>
          <w:p w14:paraId="15BED599" w14:textId="77777777" w:rsidR="00B45BB7" w:rsidRDefault="004A4CA0">
            <w:pPr>
              <w:spacing w:after="0"/>
            </w:pPr>
            <w:r>
              <w:rPr>
                <w:b/>
                <w:u w:val="single"/>
              </w:rPr>
              <w:t>Role</w:t>
            </w:r>
          </w:p>
        </w:tc>
        <w:tc>
          <w:tcPr>
            <w:tcW w:w="960" w:type="dxa"/>
            <w:tcMar>
              <w:top w:w="100" w:type="dxa"/>
              <w:left w:w="108" w:type="dxa"/>
              <w:bottom w:w="100" w:type="dxa"/>
              <w:right w:w="108" w:type="dxa"/>
            </w:tcMar>
          </w:tcPr>
          <w:p w14:paraId="551511A4" w14:textId="77777777" w:rsidR="00B45BB7" w:rsidRDefault="004A4CA0">
            <w:pPr>
              <w:spacing w:after="0"/>
            </w:pPr>
            <w:r>
              <w:rPr>
                <w:b/>
                <w:u w:val="single"/>
              </w:rPr>
              <w:t>MAU</w:t>
            </w:r>
          </w:p>
        </w:tc>
        <w:tc>
          <w:tcPr>
            <w:tcW w:w="3540" w:type="dxa"/>
            <w:tcMar>
              <w:top w:w="100" w:type="dxa"/>
              <w:left w:w="108" w:type="dxa"/>
              <w:bottom w:w="100" w:type="dxa"/>
              <w:right w:w="108" w:type="dxa"/>
            </w:tcMar>
          </w:tcPr>
          <w:p w14:paraId="2452B039" w14:textId="77777777" w:rsidR="00B45BB7" w:rsidRDefault="004A4CA0">
            <w:pPr>
              <w:spacing w:after="0"/>
            </w:pPr>
            <w:r>
              <w:rPr>
                <w:b/>
                <w:u w:val="single"/>
              </w:rPr>
              <w:t>Name and title</w:t>
            </w:r>
          </w:p>
        </w:tc>
        <w:tc>
          <w:tcPr>
            <w:tcW w:w="3510" w:type="dxa"/>
            <w:tcMar>
              <w:top w:w="100" w:type="dxa"/>
              <w:left w:w="108" w:type="dxa"/>
              <w:bottom w:w="100" w:type="dxa"/>
              <w:right w:w="108" w:type="dxa"/>
            </w:tcMar>
          </w:tcPr>
          <w:p w14:paraId="133F46EA" w14:textId="77777777" w:rsidR="00B45BB7" w:rsidRDefault="004A4CA0">
            <w:pPr>
              <w:spacing w:after="0"/>
            </w:pPr>
            <w:r>
              <w:rPr>
                <w:b/>
                <w:u w:val="single"/>
              </w:rPr>
              <w:t>Interest/Impact</w:t>
            </w:r>
          </w:p>
        </w:tc>
      </w:tr>
      <w:tr w:rsidR="00B45BB7" w14:paraId="00FBBE03" w14:textId="77777777">
        <w:tc>
          <w:tcPr>
            <w:tcW w:w="1915" w:type="dxa"/>
            <w:tcMar>
              <w:top w:w="100" w:type="dxa"/>
              <w:left w:w="108" w:type="dxa"/>
              <w:bottom w:w="100" w:type="dxa"/>
              <w:right w:w="108" w:type="dxa"/>
            </w:tcMar>
          </w:tcPr>
          <w:p w14:paraId="1E5E02B3" w14:textId="77777777" w:rsidR="00B45BB7" w:rsidRDefault="004A4CA0">
            <w:pPr>
              <w:spacing w:after="0"/>
            </w:pPr>
            <w:r>
              <w:t>Stakeholder</w:t>
            </w:r>
          </w:p>
        </w:tc>
        <w:tc>
          <w:tcPr>
            <w:tcW w:w="960" w:type="dxa"/>
            <w:tcMar>
              <w:top w:w="100" w:type="dxa"/>
              <w:left w:w="108" w:type="dxa"/>
              <w:bottom w:w="100" w:type="dxa"/>
              <w:right w:w="108" w:type="dxa"/>
            </w:tcMar>
          </w:tcPr>
          <w:p w14:paraId="179A3D82" w14:textId="4F5E5A09" w:rsidR="00B45BB7" w:rsidRDefault="004D0943">
            <w:pPr>
              <w:spacing w:after="0"/>
            </w:pPr>
            <w:r>
              <w:t>Water companies</w:t>
            </w:r>
          </w:p>
        </w:tc>
        <w:tc>
          <w:tcPr>
            <w:tcW w:w="3540" w:type="dxa"/>
            <w:tcMar>
              <w:top w:w="100" w:type="dxa"/>
              <w:left w:w="108" w:type="dxa"/>
              <w:bottom w:w="100" w:type="dxa"/>
              <w:right w:w="108" w:type="dxa"/>
            </w:tcMar>
          </w:tcPr>
          <w:p w14:paraId="13366BB6" w14:textId="77777777" w:rsidR="00B45BB7" w:rsidRDefault="00B45BB7">
            <w:pPr>
              <w:spacing w:after="0"/>
            </w:pPr>
          </w:p>
        </w:tc>
        <w:tc>
          <w:tcPr>
            <w:tcW w:w="3510" w:type="dxa"/>
            <w:tcMar>
              <w:top w:w="100" w:type="dxa"/>
              <w:left w:w="108" w:type="dxa"/>
              <w:bottom w:w="100" w:type="dxa"/>
              <w:right w:w="108" w:type="dxa"/>
            </w:tcMar>
          </w:tcPr>
          <w:p w14:paraId="29CEE389" w14:textId="3EA9AC4F" w:rsidR="00B45BB7" w:rsidRPr="004D0943" w:rsidRDefault="004D0943">
            <w:pPr>
              <w:spacing w:after="0"/>
              <w:rPr>
                <w:lang w:val="kk-KZ"/>
              </w:rPr>
            </w:pPr>
            <w:r>
              <w:t>Who will invest in production</w:t>
            </w:r>
            <w:r w:rsidR="00A36F8A">
              <w:t xml:space="preserve"> of taps</w:t>
            </w:r>
          </w:p>
        </w:tc>
      </w:tr>
      <w:tr w:rsidR="00B45BB7" w14:paraId="11E48EEA" w14:textId="77777777" w:rsidTr="00091D68">
        <w:trPr>
          <w:trHeight w:val="151"/>
        </w:trPr>
        <w:tc>
          <w:tcPr>
            <w:tcW w:w="1915" w:type="dxa"/>
            <w:tcMar>
              <w:top w:w="100" w:type="dxa"/>
              <w:left w:w="108" w:type="dxa"/>
              <w:bottom w:w="100" w:type="dxa"/>
              <w:right w:w="108" w:type="dxa"/>
            </w:tcMar>
          </w:tcPr>
          <w:p w14:paraId="54B53841" w14:textId="77777777" w:rsidR="00B45BB7" w:rsidRDefault="004A4CA0">
            <w:pPr>
              <w:spacing w:after="0"/>
            </w:pPr>
            <w:r>
              <w:t>Customer</w:t>
            </w:r>
          </w:p>
        </w:tc>
        <w:tc>
          <w:tcPr>
            <w:tcW w:w="960" w:type="dxa"/>
            <w:tcMar>
              <w:top w:w="100" w:type="dxa"/>
              <w:left w:w="108" w:type="dxa"/>
              <w:bottom w:w="100" w:type="dxa"/>
              <w:right w:w="108" w:type="dxa"/>
            </w:tcMar>
          </w:tcPr>
          <w:p w14:paraId="473BF42D" w14:textId="70008F74" w:rsidR="00B45BB7" w:rsidRDefault="004D0943">
            <w:pPr>
              <w:spacing w:after="0"/>
            </w:pPr>
            <w:r>
              <w:t>Public</w:t>
            </w:r>
          </w:p>
        </w:tc>
        <w:tc>
          <w:tcPr>
            <w:tcW w:w="3540" w:type="dxa"/>
            <w:tcMar>
              <w:top w:w="100" w:type="dxa"/>
              <w:left w:w="108" w:type="dxa"/>
              <w:bottom w:w="100" w:type="dxa"/>
              <w:right w:w="108" w:type="dxa"/>
            </w:tcMar>
          </w:tcPr>
          <w:p w14:paraId="62132A21" w14:textId="77777777" w:rsidR="00B45BB7" w:rsidRDefault="00B45BB7">
            <w:pPr>
              <w:spacing w:after="0"/>
            </w:pPr>
          </w:p>
        </w:tc>
        <w:tc>
          <w:tcPr>
            <w:tcW w:w="3510" w:type="dxa"/>
            <w:tcMar>
              <w:top w:w="100" w:type="dxa"/>
              <w:left w:w="108" w:type="dxa"/>
              <w:bottom w:w="100" w:type="dxa"/>
              <w:right w:w="108" w:type="dxa"/>
            </w:tcMar>
          </w:tcPr>
          <w:p w14:paraId="14440E48" w14:textId="512D0798" w:rsidR="00B45BB7" w:rsidRDefault="004D0943">
            <w:pPr>
              <w:spacing w:after="0"/>
            </w:pPr>
            <w:r>
              <w:t>Who wants secure and clean water</w:t>
            </w:r>
          </w:p>
        </w:tc>
      </w:tr>
    </w:tbl>
    <w:p w14:paraId="53F6F098" w14:textId="51920871" w:rsidR="00132680" w:rsidRDefault="004A4CA0" w:rsidP="005F452A">
      <w:pPr>
        <w:pStyle w:val="2"/>
      </w:pPr>
      <w:bookmarkStart w:id="12" w:name="h.3dy6vkm" w:colFirst="0" w:colLast="0"/>
      <w:bookmarkStart w:id="13" w:name="_Toc365620806"/>
      <w:bookmarkEnd w:id="12"/>
      <w:r w:rsidRPr="00091D68">
        <w:t>Out-of-Scop</w:t>
      </w:r>
      <w:bookmarkEnd w:id="13"/>
      <w:r w:rsidR="005F452A">
        <w:t>e</w:t>
      </w:r>
    </w:p>
    <w:p w14:paraId="6A5AC305" w14:textId="6021C79C" w:rsidR="005F452A" w:rsidRDefault="005F452A" w:rsidP="005F452A">
      <w:r>
        <w:tab/>
        <w:t xml:space="preserve">Filter of the tap will filter the water for its </w:t>
      </w:r>
      <w:proofErr w:type="gramStart"/>
      <w:r>
        <w:t>reusability.(</w:t>
      </w:r>
      <w:proofErr w:type="gramEnd"/>
      <w:r>
        <w:t>delayed for future plans)</w:t>
      </w:r>
    </w:p>
    <w:p w14:paraId="0AF39DB7" w14:textId="3FC9485D" w:rsidR="00FC6791" w:rsidRPr="005F452A" w:rsidRDefault="00FC6791" w:rsidP="005F452A">
      <w:r>
        <w:tab/>
        <w:t xml:space="preserve">Led-Screen on the tap or on the mirror that shows data all the </w:t>
      </w:r>
      <w:proofErr w:type="gramStart"/>
      <w:r>
        <w:t>time.(</w:t>
      </w:r>
      <w:proofErr w:type="gramEnd"/>
      <w:r>
        <w:t>delayed for future plans)</w:t>
      </w:r>
    </w:p>
    <w:p w14:paraId="735522DF" w14:textId="6E01FB31" w:rsidR="00572DEE" w:rsidRPr="00572DEE" w:rsidRDefault="00572DEE">
      <w:pPr>
        <w:spacing w:after="0"/>
      </w:pPr>
    </w:p>
    <w:p w14:paraId="2427C956" w14:textId="77777777" w:rsidR="00B45BB7" w:rsidRDefault="004A4CA0">
      <w:pPr>
        <w:pStyle w:val="1"/>
      </w:pPr>
      <w:bookmarkStart w:id="14" w:name="h.4d34og8" w:colFirst="0" w:colLast="0"/>
      <w:bookmarkStart w:id="15" w:name="_Toc365620808"/>
      <w:bookmarkEnd w:id="14"/>
      <w:r>
        <w:t>Cost</w:t>
      </w:r>
      <w:bookmarkEnd w:id="15"/>
    </w:p>
    <w:p w14:paraId="7DD77FC8" w14:textId="58556B69" w:rsidR="00B45BB7" w:rsidRPr="00091D68" w:rsidRDefault="004A4CA0" w:rsidP="00AE644A">
      <w:pPr>
        <w:pStyle w:val="2"/>
      </w:pPr>
      <w:bookmarkStart w:id="16" w:name="h.2s8eyo1" w:colFirst="0" w:colLast="0"/>
      <w:bookmarkStart w:id="17" w:name="_Toc365620809"/>
      <w:bookmarkEnd w:id="16"/>
      <w:r>
        <w:t>Resource</w:t>
      </w:r>
      <w:bookmarkEnd w:id="17"/>
      <w:r w:rsidR="00AE644A">
        <w:t>s</w:t>
      </w:r>
    </w:p>
    <w:p w14:paraId="151FF93F" w14:textId="150EC948" w:rsidR="00B45BB7" w:rsidRDefault="004A4CA0" w:rsidP="00091D68">
      <w:pPr>
        <w:pStyle w:val="3"/>
      </w:pPr>
      <w:bookmarkStart w:id="18" w:name="h.3rdcrjn" w:colFirst="0" w:colLast="0"/>
      <w:bookmarkStart w:id="19" w:name="_Toc365620811"/>
      <w:bookmarkEnd w:id="18"/>
      <w:r w:rsidRPr="00091D68">
        <w:t>Project Team</w:t>
      </w:r>
      <w:bookmarkEnd w:id="19"/>
    </w:p>
    <w:tbl>
      <w:tblPr>
        <w:tblW w:w="106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65"/>
        <w:gridCol w:w="3566"/>
        <w:gridCol w:w="3566"/>
      </w:tblGrid>
      <w:tr w:rsidR="00AE644A" w14:paraId="7A12B9DD" w14:textId="77777777" w:rsidTr="00AE644A">
        <w:trPr>
          <w:trHeight w:val="343"/>
          <w:ins w:id="20" w:author="Aslan Musakulov" w:date="2022-01-13T14:51:00Z"/>
        </w:trPr>
        <w:tc>
          <w:tcPr>
            <w:tcW w:w="3565" w:type="dxa"/>
            <w:shd w:val="clear" w:color="auto" w:fill="auto"/>
            <w:tcMar>
              <w:top w:w="100" w:type="dxa"/>
              <w:left w:w="100" w:type="dxa"/>
              <w:bottom w:w="100" w:type="dxa"/>
              <w:right w:w="100" w:type="dxa"/>
            </w:tcMar>
          </w:tcPr>
          <w:p w14:paraId="5744A45E" w14:textId="77777777" w:rsidR="00AE644A" w:rsidRDefault="00AE644A" w:rsidP="0029534D">
            <w:pPr>
              <w:widowControl w:val="0"/>
              <w:pBdr>
                <w:top w:val="nil"/>
                <w:left w:val="nil"/>
                <w:bottom w:val="nil"/>
                <w:right w:val="nil"/>
                <w:between w:val="nil"/>
              </w:pBdr>
              <w:rPr>
                <w:ins w:id="21" w:author="Aslan Musakulov" w:date="2022-01-13T14:51:00Z"/>
              </w:rPr>
            </w:pPr>
            <w:ins w:id="22" w:author="Aslan Musakulov" w:date="2022-01-13T14:51:00Z">
              <w:r>
                <w:t>Member</w:t>
              </w:r>
            </w:ins>
          </w:p>
        </w:tc>
        <w:tc>
          <w:tcPr>
            <w:tcW w:w="3566" w:type="dxa"/>
            <w:shd w:val="clear" w:color="auto" w:fill="auto"/>
            <w:tcMar>
              <w:top w:w="100" w:type="dxa"/>
              <w:left w:w="100" w:type="dxa"/>
              <w:bottom w:w="100" w:type="dxa"/>
              <w:right w:w="100" w:type="dxa"/>
            </w:tcMar>
          </w:tcPr>
          <w:p w14:paraId="7F62943E" w14:textId="77777777" w:rsidR="00AE644A" w:rsidRDefault="00AE644A" w:rsidP="0029534D">
            <w:pPr>
              <w:widowControl w:val="0"/>
              <w:pBdr>
                <w:top w:val="nil"/>
                <w:left w:val="nil"/>
                <w:bottom w:val="nil"/>
                <w:right w:val="nil"/>
                <w:between w:val="nil"/>
              </w:pBdr>
              <w:rPr>
                <w:ins w:id="23" w:author="Aslan Musakulov" w:date="2022-01-13T14:51:00Z"/>
              </w:rPr>
            </w:pPr>
            <w:ins w:id="24" w:author="Aslan Musakulov" w:date="2022-01-13T14:51:00Z">
              <w:r>
                <w:t>Role</w:t>
              </w:r>
            </w:ins>
          </w:p>
        </w:tc>
        <w:tc>
          <w:tcPr>
            <w:tcW w:w="3566" w:type="dxa"/>
            <w:shd w:val="clear" w:color="auto" w:fill="auto"/>
            <w:tcMar>
              <w:top w:w="100" w:type="dxa"/>
              <w:left w:w="100" w:type="dxa"/>
              <w:bottom w:w="100" w:type="dxa"/>
              <w:right w:w="100" w:type="dxa"/>
            </w:tcMar>
          </w:tcPr>
          <w:p w14:paraId="03DE1686" w14:textId="77777777" w:rsidR="00AE644A" w:rsidRDefault="00AE644A" w:rsidP="0029534D">
            <w:pPr>
              <w:widowControl w:val="0"/>
              <w:pBdr>
                <w:top w:val="nil"/>
                <w:left w:val="nil"/>
                <w:bottom w:val="nil"/>
                <w:right w:val="nil"/>
                <w:between w:val="nil"/>
              </w:pBdr>
              <w:rPr>
                <w:ins w:id="25" w:author="Aslan Musakulov" w:date="2022-01-13T14:51:00Z"/>
              </w:rPr>
            </w:pPr>
            <w:ins w:id="26" w:author="Aslan Musakulov" w:date="2022-01-13T14:51:00Z">
              <w:r>
                <w:t>Description</w:t>
              </w:r>
            </w:ins>
          </w:p>
        </w:tc>
      </w:tr>
      <w:tr w:rsidR="00AE644A" w14:paraId="0DE508A0" w14:textId="77777777" w:rsidTr="00AE644A">
        <w:trPr>
          <w:trHeight w:val="2528"/>
          <w:ins w:id="27" w:author="Aslan Musakulov" w:date="2022-01-13T14:51:00Z"/>
        </w:trPr>
        <w:tc>
          <w:tcPr>
            <w:tcW w:w="3565" w:type="dxa"/>
            <w:shd w:val="clear" w:color="auto" w:fill="auto"/>
            <w:tcMar>
              <w:top w:w="100" w:type="dxa"/>
              <w:left w:w="100" w:type="dxa"/>
              <w:bottom w:w="100" w:type="dxa"/>
              <w:right w:w="100" w:type="dxa"/>
            </w:tcMar>
          </w:tcPr>
          <w:p w14:paraId="3B71536A" w14:textId="77777777" w:rsidR="00AE644A" w:rsidRDefault="00AE644A" w:rsidP="0029534D">
            <w:pPr>
              <w:widowControl w:val="0"/>
              <w:pBdr>
                <w:top w:val="nil"/>
                <w:left w:val="nil"/>
                <w:bottom w:val="nil"/>
                <w:right w:val="nil"/>
                <w:between w:val="nil"/>
              </w:pBdr>
              <w:rPr>
                <w:ins w:id="28" w:author="Aslan Musakulov" w:date="2022-01-13T14:51:00Z"/>
              </w:rPr>
            </w:pPr>
            <w:ins w:id="29" w:author="Aslan Musakulov" w:date="2022-01-13T14:51:00Z">
              <w:r>
                <w:t>Tursyngali Gazimov</w:t>
              </w:r>
            </w:ins>
          </w:p>
        </w:tc>
        <w:tc>
          <w:tcPr>
            <w:tcW w:w="3566" w:type="dxa"/>
            <w:shd w:val="clear" w:color="auto" w:fill="auto"/>
            <w:tcMar>
              <w:top w:w="100" w:type="dxa"/>
              <w:left w:w="100" w:type="dxa"/>
              <w:bottom w:w="100" w:type="dxa"/>
              <w:right w:w="100" w:type="dxa"/>
            </w:tcMar>
          </w:tcPr>
          <w:p w14:paraId="0599D45D" w14:textId="77777777" w:rsidR="00AE644A" w:rsidRDefault="00AE644A" w:rsidP="0029534D">
            <w:pPr>
              <w:widowControl w:val="0"/>
              <w:pBdr>
                <w:top w:val="nil"/>
                <w:left w:val="nil"/>
                <w:bottom w:val="nil"/>
                <w:right w:val="nil"/>
                <w:between w:val="nil"/>
              </w:pBdr>
              <w:rPr>
                <w:ins w:id="30" w:author="Aslan Musakulov" w:date="2022-01-13T14:51:00Z"/>
              </w:rPr>
            </w:pPr>
            <w:ins w:id="31" w:author="Aslan Musakulov" w:date="2022-01-13T14:51:00Z">
              <w:r>
                <w:t>Coordinator</w:t>
              </w:r>
            </w:ins>
          </w:p>
        </w:tc>
        <w:tc>
          <w:tcPr>
            <w:tcW w:w="3566" w:type="dxa"/>
            <w:shd w:val="clear" w:color="auto" w:fill="auto"/>
            <w:tcMar>
              <w:top w:w="100" w:type="dxa"/>
              <w:left w:w="100" w:type="dxa"/>
              <w:bottom w:w="100" w:type="dxa"/>
              <w:right w:w="100" w:type="dxa"/>
            </w:tcMar>
          </w:tcPr>
          <w:p w14:paraId="7974B8DE" w14:textId="77777777" w:rsidR="00AE644A" w:rsidRDefault="00AE644A" w:rsidP="0029534D">
            <w:pPr>
              <w:widowControl w:val="0"/>
              <w:pBdr>
                <w:top w:val="nil"/>
                <w:left w:val="nil"/>
                <w:bottom w:val="nil"/>
                <w:right w:val="nil"/>
                <w:between w:val="nil"/>
              </w:pBdr>
              <w:rPr>
                <w:ins w:id="32" w:author="Aslan Musakulov" w:date="2022-01-13T14:51:00Z"/>
              </w:rPr>
            </w:pPr>
            <w:ins w:id="33" w:author="Aslan Musakulov" w:date="2022-01-13T14:51:00Z">
              <w:r>
                <w:t>The coordinator is the person who, in a calm state, will take the whole situation in hand. Also, share all the work for everyone, depending on their specialization and academic performance. He is also the most responsible person in the team and the main speaker.</w:t>
              </w:r>
            </w:ins>
          </w:p>
        </w:tc>
      </w:tr>
      <w:tr w:rsidR="00AE644A" w14:paraId="24E5BD40" w14:textId="77777777" w:rsidTr="00AE644A">
        <w:trPr>
          <w:trHeight w:val="2270"/>
          <w:ins w:id="34" w:author="Aslan Musakulov" w:date="2022-01-13T14:51:00Z"/>
        </w:trPr>
        <w:tc>
          <w:tcPr>
            <w:tcW w:w="3565" w:type="dxa"/>
            <w:shd w:val="clear" w:color="auto" w:fill="auto"/>
            <w:tcMar>
              <w:top w:w="100" w:type="dxa"/>
              <w:left w:w="100" w:type="dxa"/>
              <w:bottom w:w="100" w:type="dxa"/>
              <w:right w:w="100" w:type="dxa"/>
            </w:tcMar>
          </w:tcPr>
          <w:p w14:paraId="26888BDD" w14:textId="77777777" w:rsidR="00AE644A" w:rsidRDefault="00AE644A" w:rsidP="0029534D">
            <w:pPr>
              <w:widowControl w:val="0"/>
              <w:pBdr>
                <w:top w:val="nil"/>
                <w:left w:val="nil"/>
                <w:bottom w:val="nil"/>
                <w:right w:val="nil"/>
                <w:between w:val="nil"/>
              </w:pBdr>
              <w:rPr>
                <w:ins w:id="35" w:author="Aslan Musakulov" w:date="2022-01-13T14:51:00Z"/>
              </w:rPr>
            </w:pPr>
            <w:proofErr w:type="spellStart"/>
            <w:ins w:id="36" w:author="Aslan Musakulov" w:date="2022-01-13T14:51:00Z">
              <w:r>
                <w:t>Miras</w:t>
              </w:r>
              <w:proofErr w:type="spellEnd"/>
              <w:r>
                <w:t xml:space="preserve"> </w:t>
              </w:r>
              <w:proofErr w:type="spellStart"/>
              <w:r>
                <w:t>Yessengali</w:t>
              </w:r>
              <w:proofErr w:type="spellEnd"/>
            </w:ins>
          </w:p>
        </w:tc>
        <w:tc>
          <w:tcPr>
            <w:tcW w:w="3566" w:type="dxa"/>
            <w:shd w:val="clear" w:color="auto" w:fill="auto"/>
            <w:tcMar>
              <w:top w:w="100" w:type="dxa"/>
              <w:left w:w="100" w:type="dxa"/>
              <w:bottom w:w="100" w:type="dxa"/>
              <w:right w:w="100" w:type="dxa"/>
            </w:tcMar>
          </w:tcPr>
          <w:p w14:paraId="5F6A576E" w14:textId="77777777" w:rsidR="00AE644A" w:rsidRDefault="00AE644A" w:rsidP="0029534D">
            <w:pPr>
              <w:widowControl w:val="0"/>
              <w:pBdr>
                <w:top w:val="nil"/>
                <w:left w:val="nil"/>
                <w:bottom w:val="nil"/>
                <w:right w:val="nil"/>
                <w:between w:val="nil"/>
              </w:pBdr>
              <w:rPr>
                <w:ins w:id="37" w:author="Aslan Musakulov" w:date="2022-01-13T14:51:00Z"/>
              </w:rPr>
            </w:pPr>
            <w:ins w:id="38" w:author="Aslan Musakulov" w:date="2022-01-13T14:51:00Z">
              <w:r>
                <w:t>Manager</w:t>
              </w:r>
            </w:ins>
          </w:p>
        </w:tc>
        <w:tc>
          <w:tcPr>
            <w:tcW w:w="3566" w:type="dxa"/>
            <w:shd w:val="clear" w:color="auto" w:fill="auto"/>
            <w:tcMar>
              <w:top w:w="100" w:type="dxa"/>
              <w:left w:w="100" w:type="dxa"/>
              <w:bottom w:w="100" w:type="dxa"/>
              <w:right w:w="100" w:type="dxa"/>
            </w:tcMar>
          </w:tcPr>
          <w:p w14:paraId="0DA8EF01" w14:textId="77777777" w:rsidR="00AE644A" w:rsidRDefault="00AE644A" w:rsidP="0029534D">
            <w:pPr>
              <w:widowControl w:val="0"/>
              <w:pBdr>
                <w:top w:val="nil"/>
                <w:left w:val="nil"/>
                <w:bottom w:val="nil"/>
                <w:right w:val="nil"/>
                <w:between w:val="nil"/>
              </w:pBdr>
              <w:rPr>
                <w:ins w:id="39" w:author="Aslan Musakulov" w:date="2022-01-13T14:51:00Z"/>
              </w:rPr>
            </w:pPr>
            <w:ins w:id="40" w:author="Aslan Musakulov" w:date="2022-01-13T14:51:00Z">
              <w:r>
                <w:t>The manager, he's an accountant, he's a supplier, he's the godfather. It finds resources and reads the amount of material. All his work in this project is to find parts and appliances in a suitable quantity.</w:t>
              </w:r>
            </w:ins>
          </w:p>
        </w:tc>
      </w:tr>
      <w:tr w:rsidR="00AE644A" w14:paraId="0259290A" w14:textId="77777777" w:rsidTr="00AE644A">
        <w:trPr>
          <w:trHeight w:val="1374"/>
          <w:ins w:id="41" w:author="Aslan Musakulov" w:date="2022-01-13T14:51:00Z"/>
        </w:trPr>
        <w:tc>
          <w:tcPr>
            <w:tcW w:w="3565" w:type="dxa"/>
            <w:shd w:val="clear" w:color="auto" w:fill="auto"/>
            <w:tcMar>
              <w:top w:w="100" w:type="dxa"/>
              <w:left w:w="100" w:type="dxa"/>
              <w:bottom w:w="100" w:type="dxa"/>
              <w:right w:w="100" w:type="dxa"/>
            </w:tcMar>
          </w:tcPr>
          <w:p w14:paraId="1C9A0975" w14:textId="77777777" w:rsidR="00AE644A" w:rsidRDefault="00AE644A" w:rsidP="0029534D">
            <w:pPr>
              <w:widowControl w:val="0"/>
              <w:pBdr>
                <w:top w:val="nil"/>
                <w:left w:val="nil"/>
                <w:bottom w:val="nil"/>
                <w:right w:val="nil"/>
                <w:between w:val="nil"/>
              </w:pBdr>
              <w:rPr>
                <w:ins w:id="42" w:author="Aslan Musakulov" w:date="2022-01-13T14:51:00Z"/>
              </w:rPr>
            </w:pPr>
            <w:ins w:id="43" w:author="Aslan Musakulov" w:date="2022-01-13T14:51:00Z">
              <w:r>
                <w:lastRenderedPageBreak/>
                <w:t xml:space="preserve">Ayan </w:t>
              </w:r>
              <w:proofErr w:type="spellStart"/>
              <w:r>
                <w:t>Saginayev</w:t>
              </w:r>
              <w:proofErr w:type="spellEnd"/>
            </w:ins>
          </w:p>
        </w:tc>
        <w:tc>
          <w:tcPr>
            <w:tcW w:w="3566" w:type="dxa"/>
            <w:shd w:val="clear" w:color="auto" w:fill="auto"/>
            <w:tcMar>
              <w:top w:w="100" w:type="dxa"/>
              <w:left w:w="100" w:type="dxa"/>
              <w:bottom w:w="100" w:type="dxa"/>
              <w:right w:w="100" w:type="dxa"/>
            </w:tcMar>
          </w:tcPr>
          <w:p w14:paraId="5C6992BC" w14:textId="77777777" w:rsidR="00AE644A" w:rsidRDefault="00AE644A" w:rsidP="0029534D">
            <w:pPr>
              <w:widowControl w:val="0"/>
              <w:pBdr>
                <w:top w:val="nil"/>
                <w:left w:val="nil"/>
                <w:bottom w:val="nil"/>
                <w:right w:val="nil"/>
                <w:between w:val="nil"/>
              </w:pBdr>
              <w:rPr>
                <w:ins w:id="44" w:author="Aslan Musakulov" w:date="2022-01-13T14:51:00Z"/>
              </w:rPr>
            </w:pPr>
            <w:ins w:id="45" w:author="Aslan Musakulov" w:date="2022-01-13T14:51:00Z">
              <w:r>
                <w:t>Engineer</w:t>
              </w:r>
            </w:ins>
          </w:p>
        </w:tc>
        <w:tc>
          <w:tcPr>
            <w:tcW w:w="3566" w:type="dxa"/>
            <w:shd w:val="clear" w:color="auto" w:fill="auto"/>
            <w:tcMar>
              <w:top w:w="100" w:type="dxa"/>
              <w:left w:w="100" w:type="dxa"/>
              <w:bottom w:w="100" w:type="dxa"/>
              <w:right w:w="100" w:type="dxa"/>
            </w:tcMar>
          </w:tcPr>
          <w:p w14:paraId="592F3034" w14:textId="77777777" w:rsidR="00AE644A" w:rsidRDefault="00AE644A" w:rsidP="0029534D">
            <w:pPr>
              <w:widowControl w:val="0"/>
              <w:pBdr>
                <w:top w:val="nil"/>
                <w:left w:val="nil"/>
                <w:bottom w:val="nil"/>
                <w:right w:val="nil"/>
                <w:between w:val="nil"/>
              </w:pBdr>
              <w:rPr>
                <w:ins w:id="46" w:author="Aslan Musakulov" w:date="2022-01-13T14:51:00Z"/>
              </w:rPr>
            </w:pPr>
            <w:ins w:id="47" w:author="Aslan Musakulov" w:date="2022-01-13T14:51:00Z">
              <w:r>
                <w:t>The engineer is the face of the project. He embodies the project in reality. He measures, saws, wraps, connects and checks. In short, a man with golden hands.</w:t>
              </w:r>
            </w:ins>
          </w:p>
        </w:tc>
      </w:tr>
      <w:tr w:rsidR="00AE644A" w14:paraId="66FBEDA9" w14:textId="77777777" w:rsidTr="00AE644A">
        <w:trPr>
          <w:trHeight w:val="3080"/>
          <w:ins w:id="48" w:author="Aslan Musakulov" w:date="2022-01-13T14:51:00Z"/>
        </w:trPr>
        <w:tc>
          <w:tcPr>
            <w:tcW w:w="3565" w:type="dxa"/>
            <w:shd w:val="clear" w:color="auto" w:fill="auto"/>
            <w:tcMar>
              <w:top w:w="100" w:type="dxa"/>
              <w:left w:w="100" w:type="dxa"/>
              <w:bottom w:w="100" w:type="dxa"/>
              <w:right w:w="100" w:type="dxa"/>
            </w:tcMar>
          </w:tcPr>
          <w:p w14:paraId="3188188F" w14:textId="77777777" w:rsidR="00AE644A" w:rsidRDefault="00AE644A" w:rsidP="0029534D">
            <w:pPr>
              <w:widowControl w:val="0"/>
              <w:pBdr>
                <w:top w:val="nil"/>
                <w:left w:val="nil"/>
                <w:bottom w:val="nil"/>
                <w:right w:val="nil"/>
                <w:between w:val="nil"/>
              </w:pBdr>
              <w:rPr>
                <w:ins w:id="49" w:author="Aslan Musakulov" w:date="2022-01-13T14:51:00Z"/>
              </w:rPr>
            </w:pPr>
            <w:ins w:id="50" w:author="Aslan Musakulov" w:date="2022-01-13T14:51:00Z">
              <w:r>
                <w:t xml:space="preserve">Aslan </w:t>
              </w:r>
              <w:proofErr w:type="spellStart"/>
              <w:r>
                <w:t>Mussakulov</w:t>
              </w:r>
              <w:proofErr w:type="spellEnd"/>
            </w:ins>
          </w:p>
        </w:tc>
        <w:tc>
          <w:tcPr>
            <w:tcW w:w="3566" w:type="dxa"/>
            <w:shd w:val="clear" w:color="auto" w:fill="auto"/>
            <w:tcMar>
              <w:top w:w="100" w:type="dxa"/>
              <w:left w:w="100" w:type="dxa"/>
              <w:bottom w:w="100" w:type="dxa"/>
              <w:right w:w="100" w:type="dxa"/>
            </w:tcMar>
          </w:tcPr>
          <w:p w14:paraId="4D22FB12" w14:textId="77777777" w:rsidR="00AE644A" w:rsidRDefault="00AE644A" w:rsidP="0029534D">
            <w:pPr>
              <w:widowControl w:val="0"/>
              <w:pBdr>
                <w:top w:val="nil"/>
                <w:left w:val="nil"/>
                <w:bottom w:val="nil"/>
                <w:right w:val="nil"/>
                <w:between w:val="nil"/>
              </w:pBdr>
              <w:rPr>
                <w:ins w:id="51" w:author="Aslan Musakulov" w:date="2022-01-13T14:51:00Z"/>
              </w:rPr>
            </w:pPr>
            <w:ins w:id="52" w:author="Aslan Musakulov" w:date="2022-01-13T14:51:00Z">
              <w:r>
                <w:t>Developer</w:t>
              </w:r>
            </w:ins>
          </w:p>
        </w:tc>
        <w:tc>
          <w:tcPr>
            <w:tcW w:w="3566" w:type="dxa"/>
            <w:shd w:val="clear" w:color="auto" w:fill="auto"/>
            <w:tcMar>
              <w:top w:w="100" w:type="dxa"/>
              <w:left w:w="100" w:type="dxa"/>
              <w:bottom w:w="100" w:type="dxa"/>
              <w:right w:w="100" w:type="dxa"/>
            </w:tcMar>
          </w:tcPr>
          <w:p w14:paraId="5206B934" w14:textId="77777777" w:rsidR="00AE644A" w:rsidRDefault="00AE644A" w:rsidP="0029534D">
            <w:pPr>
              <w:widowControl w:val="0"/>
              <w:pBdr>
                <w:top w:val="nil"/>
                <w:left w:val="nil"/>
                <w:bottom w:val="nil"/>
                <w:right w:val="nil"/>
                <w:between w:val="nil"/>
              </w:pBdr>
              <w:rPr>
                <w:ins w:id="53" w:author="Aslan Musakulov" w:date="2022-01-13T14:51:00Z"/>
              </w:rPr>
            </w:pPr>
            <w:ins w:id="54" w:author="Aslan Musakulov" w:date="2022-01-13T14:51:00Z">
              <w:r>
                <w:t>The developer is the one who sits in one place all the time, that is, in front of the computer. In this project, he must write a program that should save the environment, namely water. This is the only job where you can make a mistake because everything happens only on the monitor, which means you can fix it.</w:t>
              </w:r>
            </w:ins>
          </w:p>
        </w:tc>
      </w:tr>
    </w:tbl>
    <w:p w14:paraId="734C8ADF" w14:textId="77777777" w:rsidR="00AE644A" w:rsidRPr="00AE644A" w:rsidRDefault="00AE644A" w:rsidP="00AE644A"/>
    <w:p w14:paraId="0FC20C7E" w14:textId="02FE6672" w:rsidR="009306FA" w:rsidRDefault="004A4CA0" w:rsidP="009306FA">
      <w:pPr>
        <w:pStyle w:val="2"/>
      </w:pPr>
      <w:bookmarkStart w:id="55" w:name="h.26in1rg" w:colFirst="0" w:colLast="0"/>
      <w:bookmarkStart w:id="56" w:name="_Toc365620813"/>
      <w:bookmarkEnd w:id="55"/>
      <w:r w:rsidRPr="00091D68">
        <w:t>Budget</w:t>
      </w:r>
      <w:bookmarkStart w:id="57" w:name="h.6enletlgzmtu" w:colFirst="0" w:colLast="0"/>
      <w:bookmarkStart w:id="58" w:name="_Toc365620814"/>
      <w:bookmarkEnd w:id="56"/>
      <w:bookmarkEnd w:id="57"/>
    </w:p>
    <w:p w14:paraId="74ACCFD8" w14:textId="5DB6105D" w:rsidR="009306FA" w:rsidRPr="009306FA" w:rsidRDefault="009306FA" w:rsidP="009306FA">
      <w:r>
        <w:t>Hard to project.</w:t>
      </w:r>
    </w:p>
    <w:p w14:paraId="1363C71B" w14:textId="0633E417" w:rsidR="00B45BB7" w:rsidRPr="00091D68" w:rsidRDefault="004A4CA0" w:rsidP="00091D68">
      <w:pPr>
        <w:pStyle w:val="1"/>
      </w:pPr>
      <w:r w:rsidRPr="00091D68">
        <w:t>Quality</w:t>
      </w:r>
      <w:bookmarkEnd w:id="58"/>
    </w:p>
    <w:p w14:paraId="477BFEB2" w14:textId="286F441E" w:rsidR="00B45BB7" w:rsidRDefault="004A4CA0" w:rsidP="00634C07">
      <w:pPr>
        <w:pStyle w:val="2"/>
      </w:pPr>
      <w:bookmarkStart w:id="59" w:name="h.44sinio" w:colFirst="0" w:colLast="0"/>
      <w:bookmarkStart w:id="60" w:name="_Toc365620815"/>
      <w:bookmarkEnd w:id="59"/>
      <w:r w:rsidRPr="00091D68">
        <w:t>Flexibility Matrix</w:t>
      </w:r>
      <w:bookmarkEnd w:id="60"/>
    </w:p>
    <w:tbl>
      <w:tblPr>
        <w:tblW w:w="9910"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098"/>
        <w:gridCol w:w="1620"/>
        <w:gridCol w:w="1440"/>
        <w:gridCol w:w="1440"/>
        <w:gridCol w:w="4312"/>
      </w:tblGrid>
      <w:tr w:rsidR="00B45BB7" w14:paraId="23033FFF" w14:textId="77777777" w:rsidTr="00A35F5D">
        <w:tc>
          <w:tcPr>
            <w:tcW w:w="1098" w:type="dxa"/>
            <w:tcMar>
              <w:top w:w="100" w:type="dxa"/>
              <w:left w:w="108" w:type="dxa"/>
              <w:bottom w:w="100" w:type="dxa"/>
              <w:right w:w="108" w:type="dxa"/>
            </w:tcMar>
          </w:tcPr>
          <w:p w14:paraId="7AE6C60E" w14:textId="77777777" w:rsidR="00B45BB7" w:rsidRDefault="00B45BB7">
            <w:pPr>
              <w:spacing w:after="0"/>
            </w:pPr>
          </w:p>
        </w:tc>
        <w:tc>
          <w:tcPr>
            <w:tcW w:w="1620" w:type="dxa"/>
            <w:tcMar>
              <w:top w:w="100" w:type="dxa"/>
              <w:left w:w="108" w:type="dxa"/>
              <w:bottom w:w="100" w:type="dxa"/>
              <w:right w:w="108" w:type="dxa"/>
            </w:tcMar>
          </w:tcPr>
          <w:p w14:paraId="02490DA9" w14:textId="77777777" w:rsidR="00B45BB7" w:rsidRDefault="004A4CA0">
            <w:pPr>
              <w:spacing w:after="0"/>
              <w:jc w:val="center"/>
            </w:pPr>
            <w:r>
              <w:rPr>
                <w:b/>
              </w:rPr>
              <w:t>Least Adjustable</w:t>
            </w:r>
          </w:p>
        </w:tc>
        <w:tc>
          <w:tcPr>
            <w:tcW w:w="1440" w:type="dxa"/>
            <w:tcMar>
              <w:top w:w="100" w:type="dxa"/>
              <w:left w:w="108" w:type="dxa"/>
              <w:bottom w:w="100" w:type="dxa"/>
              <w:right w:w="108" w:type="dxa"/>
            </w:tcMar>
          </w:tcPr>
          <w:p w14:paraId="479DC890" w14:textId="77777777" w:rsidR="00B45BB7" w:rsidRDefault="004A4CA0">
            <w:pPr>
              <w:spacing w:after="0"/>
              <w:jc w:val="center"/>
            </w:pPr>
            <w:r>
              <w:rPr>
                <w:b/>
              </w:rPr>
              <w:t>Moderately Adjustable</w:t>
            </w:r>
          </w:p>
        </w:tc>
        <w:tc>
          <w:tcPr>
            <w:tcW w:w="1440" w:type="dxa"/>
            <w:tcMar>
              <w:top w:w="100" w:type="dxa"/>
              <w:left w:w="108" w:type="dxa"/>
              <w:bottom w:w="100" w:type="dxa"/>
              <w:right w:w="108" w:type="dxa"/>
            </w:tcMar>
          </w:tcPr>
          <w:p w14:paraId="0B2410B0" w14:textId="77777777" w:rsidR="00B45BB7" w:rsidRDefault="004A4CA0">
            <w:pPr>
              <w:spacing w:after="0"/>
              <w:jc w:val="center"/>
            </w:pPr>
            <w:r>
              <w:rPr>
                <w:b/>
              </w:rPr>
              <w:t>Most Adjustable</w:t>
            </w:r>
          </w:p>
        </w:tc>
        <w:tc>
          <w:tcPr>
            <w:tcW w:w="4312" w:type="dxa"/>
            <w:tcMar>
              <w:top w:w="100" w:type="dxa"/>
              <w:left w:w="108" w:type="dxa"/>
              <w:bottom w:w="100" w:type="dxa"/>
              <w:right w:w="108" w:type="dxa"/>
            </w:tcMar>
          </w:tcPr>
          <w:p w14:paraId="01A0E84A" w14:textId="77777777" w:rsidR="00B45BB7" w:rsidRDefault="00B45BB7">
            <w:pPr>
              <w:spacing w:after="0"/>
            </w:pPr>
          </w:p>
          <w:p w14:paraId="14FC02C7" w14:textId="77777777" w:rsidR="00B45BB7" w:rsidRDefault="007369E1">
            <w:pPr>
              <w:spacing w:after="0"/>
            </w:pPr>
            <w:r>
              <w:rPr>
                <w:b/>
              </w:rPr>
              <w:t>Discussion</w:t>
            </w:r>
          </w:p>
        </w:tc>
      </w:tr>
      <w:tr w:rsidR="00B45BB7" w14:paraId="713688FB" w14:textId="77777777" w:rsidTr="00A35F5D">
        <w:tc>
          <w:tcPr>
            <w:tcW w:w="1098" w:type="dxa"/>
            <w:tcMar>
              <w:top w:w="100" w:type="dxa"/>
              <w:left w:w="108" w:type="dxa"/>
              <w:bottom w:w="100" w:type="dxa"/>
              <w:right w:w="108" w:type="dxa"/>
            </w:tcMar>
          </w:tcPr>
          <w:p w14:paraId="4EBAE55A" w14:textId="77777777" w:rsidR="00B45BB7" w:rsidRDefault="004A4CA0">
            <w:pPr>
              <w:spacing w:after="0"/>
            </w:pPr>
            <w:r>
              <w:rPr>
                <w:b/>
              </w:rPr>
              <w:t>Scope</w:t>
            </w:r>
          </w:p>
        </w:tc>
        <w:tc>
          <w:tcPr>
            <w:tcW w:w="1620" w:type="dxa"/>
            <w:shd w:val="clear" w:color="auto" w:fill="D9D9D9"/>
            <w:tcMar>
              <w:top w:w="100" w:type="dxa"/>
              <w:left w:w="108" w:type="dxa"/>
              <w:bottom w:w="100" w:type="dxa"/>
              <w:right w:w="108" w:type="dxa"/>
            </w:tcMar>
          </w:tcPr>
          <w:p w14:paraId="72FD895E" w14:textId="77777777" w:rsidR="00B45BB7" w:rsidRDefault="00B45BB7">
            <w:pPr>
              <w:spacing w:after="0"/>
              <w:jc w:val="center"/>
            </w:pPr>
          </w:p>
        </w:tc>
        <w:tc>
          <w:tcPr>
            <w:tcW w:w="1440" w:type="dxa"/>
            <w:shd w:val="clear" w:color="auto" w:fill="D9D9D9"/>
            <w:tcMar>
              <w:top w:w="100" w:type="dxa"/>
              <w:left w:w="108" w:type="dxa"/>
              <w:bottom w:w="100" w:type="dxa"/>
              <w:right w:w="108" w:type="dxa"/>
            </w:tcMar>
          </w:tcPr>
          <w:p w14:paraId="038BD13D" w14:textId="6CE909A8" w:rsidR="00B45BB7" w:rsidRDefault="00B45BB7">
            <w:pPr>
              <w:spacing w:after="0"/>
              <w:jc w:val="center"/>
            </w:pPr>
          </w:p>
        </w:tc>
        <w:tc>
          <w:tcPr>
            <w:tcW w:w="1440" w:type="dxa"/>
            <w:shd w:val="clear" w:color="auto" w:fill="D9D9D9"/>
            <w:tcMar>
              <w:top w:w="100" w:type="dxa"/>
              <w:left w:w="108" w:type="dxa"/>
              <w:bottom w:w="100" w:type="dxa"/>
              <w:right w:w="108" w:type="dxa"/>
            </w:tcMar>
          </w:tcPr>
          <w:p w14:paraId="25E6CED4" w14:textId="43245C48" w:rsidR="00B45BB7" w:rsidRDefault="000432B6">
            <w:pPr>
              <w:spacing w:after="0"/>
              <w:jc w:val="center"/>
            </w:pPr>
            <w:r>
              <w:rPr>
                <w:b/>
              </w:rPr>
              <w:t>√</w:t>
            </w:r>
          </w:p>
        </w:tc>
        <w:tc>
          <w:tcPr>
            <w:tcW w:w="4312" w:type="dxa"/>
            <w:tcMar>
              <w:top w:w="100" w:type="dxa"/>
              <w:left w:w="108" w:type="dxa"/>
              <w:bottom w:w="100" w:type="dxa"/>
              <w:right w:w="108" w:type="dxa"/>
            </w:tcMar>
          </w:tcPr>
          <w:p w14:paraId="2299614D" w14:textId="29726A1A" w:rsidR="00B45BB7" w:rsidRDefault="000432B6">
            <w:pPr>
              <w:spacing w:after="0"/>
            </w:pPr>
            <w:r>
              <w:t xml:space="preserve">As it needs just a new type of </w:t>
            </w:r>
            <w:r w:rsidR="00FF33F7">
              <w:t>tap</w:t>
            </w:r>
            <w:r>
              <w:t xml:space="preserve"> created that controls water levels used, temperature, pressure, volume</w:t>
            </w:r>
            <w:r w:rsidR="00634C07">
              <w:t>, state changes</w:t>
            </w:r>
            <w:r>
              <w:t xml:space="preserve"> and contamination levels.</w:t>
            </w:r>
          </w:p>
        </w:tc>
      </w:tr>
      <w:tr w:rsidR="00B45BB7" w14:paraId="051DEB51" w14:textId="77777777" w:rsidTr="00A35F5D">
        <w:tc>
          <w:tcPr>
            <w:tcW w:w="1098" w:type="dxa"/>
            <w:tcMar>
              <w:top w:w="100" w:type="dxa"/>
              <w:left w:w="108" w:type="dxa"/>
              <w:bottom w:w="100" w:type="dxa"/>
              <w:right w:w="108" w:type="dxa"/>
            </w:tcMar>
          </w:tcPr>
          <w:p w14:paraId="5432065C" w14:textId="77777777" w:rsidR="00B45BB7" w:rsidRDefault="004A4CA0">
            <w:pPr>
              <w:spacing w:after="0"/>
            </w:pPr>
            <w:r>
              <w:rPr>
                <w:b/>
              </w:rPr>
              <w:t>Schedule</w:t>
            </w:r>
          </w:p>
        </w:tc>
        <w:tc>
          <w:tcPr>
            <w:tcW w:w="1620" w:type="dxa"/>
            <w:shd w:val="clear" w:color="auto" w:fill="D9D9D9"/>
            <w:tcMar>
              <w:top w:w="100" w:type="dxa"/>
              <w:left w:w="108" w:type="dxa"/>
              <w:bottom w:w="100" w:type="dxa"/>
              <w:right w:w="108" w:type="dxa"/>
            </w:tcMar>
          </w:tcPr>
          <w:p w14:paraId="1E2AD6F5" w14:textId="77777777" w:rsidR="00B45BB7" w:rsidRDefault="00B45BB7">
            <w:pPr>
              <w:spacing w:after="0"/>
              <w:jc w:val="center"/>
            </w:pPr>
          </w:p>
        </w:tc>
        <w:tc>
          <w:tcPr>
            <w:tcW w:w="1440" w:type="dxa"/>
            <w:shd w:val="clear" w:color="auto" w:fill="D9D9D9"/>
            <w:tcMar>
              <w:top w:w="100" w:type="dxa"/>
              <w:left w:w="108" w:type="dxa"/>
              <w:bottom w:w="100" w:type="dxa"/>
              <w:right w:w="108" w:type="dxa"/>
            </w:tcMar>
          </w:tcPr>
          <w:p w14:paraId="6C853F2E" w14:textId="77777777" w:rsidR="00B45BB7" w:rsidRDefault="004A4CA0">
            <w:pPr>
              <w:spacing w:after="0"/>
              <w:jc w:val="center"/>
            </w:pPr>
            <w:r>
              <w:rPr>
                <w:b/>
              </w:rPr>
              <w:t>√</w:t>
            </w:r>
          </w:p>
        </w:tc>
        <w:tc>
          <w:tcPr>
            <w:tcW w:w="1440" w:type="dxa"/>
            <w:shd w:val="clear" w:color="auto" w:fill="D9D9D9"/>
            <w:tcMar>
              <w:top w:w="100" w:type="dxa"/>
              <w:left w:w="108" w:type="dxa"/>
              <w:bottom w:w="100" w:type="dxa"/>
              <w:right w:w="108" w:type="dxa"/>
            </w:tcMar>
          </w:tcPr>
          <w:p w14:paraId="4ED5C12B" w14:textId="77777777" w:rsidR="00B45BB7" w:rsidRDefault="00B45BB7">
            <w:pPr>
              <w:spacing w:after="0"/>
              <w:jc w:val="center"/>
            </w:pPr>
          </w:p>
        </w:tc>
        <w:tc>
          <w:tcPr>
            <w:tcW w:w="4312" w:type="dxa"/>
            <w:tcMar>
              <w:top w:w="100" w:type="dxa"/>
              <w:left w:w="108" w:type="dxa"/>
              <w:bottom w:w="100" w:type="dxa"/>
              <w:right w:w="108" w:type="dxa"/>
            </w:tcMar>
          </w:tcPr>
          <w:p w14:paraId="79607964" w14:textId="6D926947" w:rsidR="00B45BB7" w:rsidRDefault="000432B6">
            <w:pPr>
              <w:spacing w:after="0"/>
            </w:pPr>
            <w:r>
              <w:t>Other than creating it, it needs to be promoted gradually across country that might require us financing from others as well as testing it on the public for the first time.</w:t>
            </w:r>
          </w:p>
        </w:tc>
      </w:tr>
      <w:tr w:rsidR="00B45BB7" w14:paraId="73EBD1B4" w14:textId="77777777" w:rsidTr="00A35F5D">
        <w:tc>
          <w:tcPr>
            <w:tcW w:w="1098" w:type="dxa"/>
            <w:tcMar>
              <w:top w:w="100" w:type="dxa"/>
              <w:left w:w="108" w:type="dxa"/>
              <w:bottom w:w="100" w:type="dxa"/>
              <w:right w:w="108" w:type="dxa"/>
            </w:tcMar>
          </w:tcPr>
          <w:p w14:paraId="67D92ACF" w14:textId="77777777" w:rsidR="00B45BB7" w:rsidRDefault="004A4CA0">
            <w:pPr>
              <w:spacing w:after="0"/>
            </w:pPr>
            <w:r>
              <w:rPr>
                <w:b/>
              </w:rPr>
              <w:t>Budget</w:t>
            </w:r>
          </w:p>
        </w:tc>
        <w:tc>
          <w:tcPr>
            <w:tcW w:w="1620" w:type="dxa"/>
            <w:shd w:val="clear" w:color="auto" w:fill="D9D9D9"/>
            <w:tcMar>
              <w:top w:w="100" w:type="dxa"/>
              <w:left w:w="108" w:type="dxa"/>
              <w:bottom w:w="100" w:type="dxa"/>
              <w:right w:w="108" w:type="dxa"/>
            </w:tcMar>
          </w:tcPr>
          <w:p w14:paraId="114C43BC" w14:textId="77777777" w:rsidR="00B45BB7" w:rsidRDefault="004A4CA0">
            <w:pPr>
              <w:spacing w:after="0"/>
              <w:jc w:val="center"/>
            </w:pPr>
            <w:r>
              <w:rPr>
                <w:b/>
              </w:rPr>
              <w:t>√</w:t>
            </w:r>
          </w:p>
        </w:tc>
        <w:tc>
          <w:tcPr>
            <w:tcW w:w="1440" w:type="dxa"/>
            <w:shd w:val="clear" w:color="auto" w:fill="D9D9D9"/>
            <w:tcMar>
              <w:top w:w="100" w:type="dxa"/>
              <w:left w:w="108" w:type="dxa"/>
              <w:bottom w:w="100" w:type="dxa"/>
              <w:right w:w="108" w:type="dxa"/>
            </w:tcMar>
          </w:tcPr>
          <w:p w14:paraId="35CF326D" w14:textId="77777777" w:rsidR="00B45BB7" w:rsidRDefault="00B45BB7">
            <w:pPr>
              <w:spacing w:after="0"/>
              <w:jc w:val="center"/>
            </w:pPr>
          </w:p>
        </w:tc>
        <w:tc>
          <w:tcPr>
            <w:tcW w:w="1440" w:type="dxa"/>
            <w:shd w:val="clear" w:color="auto" w:fill="D9D9D9"/>
            <w:tcMar>
              <w:top w:w="100" w:type="dxa"/>
              <w:left w:w="108" w:type="dxa"/>
              <w:bottom w:w="100" w:type="dxa"/>
              <w:right w:w="108" w:type="dxa"/>
            </w:tcMar>
          </w:tcPr>
          <w:p w14:paraId="68CE631A" w14:textId="77777777" w:rsidR="00B45BB7" w:rsidRDefault="00B45BB7">
            <w:pPr>
              <w:spacing w:after="0"/>
              <w:jc w:val="center"/>
            </w:pPr>
          </w:p>
        </w:tc>
        <w:tc>
          <w:tcPr>
            <w:tcW w:w="4312" w:type="dxa"/>
            <w:tcMar>
              <w:top w:w="100" w:type="dxa"/>
              <w:left w:w="108" w:type="dxa"/>
              <w:bottom w:w="100" w:type="dxa"/>
              <w:right w:w="108" w:type="dxa"/>
            </w:tcMar>
          </w:tcPr>
          <w:p w14:paraId="50BCBEAD" w14:textId="0CB0DEFE" w:rsidR="00B45BB7" w:rsidRDefault="000432B6">
            <w:pPr>
              <w:spacing w:after="0"/>
            </w:pPr>
            <w:r>
              <w:t>Production itself might take a huge amount of money from us, and not all people will pay for the project that is not yes initiated across the country.</w:t>
            </w:r>
          </w:p>
        </w:tc>
      </w:tr>
    </w:tbl>
    <w:p w14:paraId="73D3E9CF" w14:textId="0A7DD557" w:rsidR="00B45BB7" w:rsidRDefault="004A4CA0" w:rsidP="00AE644A">
      <w:pPr>
        <w:pStyle w:val="2"/>
      </w:pPr>
      <w:bookmarkStart w:id="61" w:name="h.2jxsxqh" w:colFirst="0" w:colLast="0"/>
      <w:bookmarkStart w:id="62" w:name="_Toc365620816"/>
      <w:bookmarkEnd w:id="61"/>
      <w:r w:rsidRPr="00091D68">
        <w:t>Risks, Constraints, Assumptions</w:t>
      </w:r>
      <w:bookmarkEnd w:id="62"/>
    </w:p>
    <w:tbl>
      <w:tblPr>
        <w:tblW w:w="4777"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000" w:firstRow="0" w:lastRow="0" w:firstColumn="0" w:lastColumn="0" w:noHBand="0" w:noVBand="0"/>
      </w:tblPr>
      <w:tblGrid>
        <w:gridCol w:w="3100"/>
        <w:gridCol w:w="2464"/>
        <w:gridCol w:w="4229"/>
      </w:tblGrid>
      <w:tr w:rsidR="005F7E14" w14:paraId="68A82726" w14:textId="77777777" w:rsidTr="00A35F5D">
        <w:tc>
          <w:tcPr>
            <w:tcW w:w="1583" w:type="pct"/>
            <w:tcMar>
              <w:top w:w="100" w:type="dxa"/>
              <w:left w:w="108" w:type="dxa"/>
              <w:bottom w:w="100" w:type="dxa"/>
              <w:right w:w="108" w:type="dxa"/>
            </w:tcMar>
          </w:tcPr>
          <w:p w14:paraId="23BD987F" w14:textId="77777777" w:rsidR="005F7E14" w:rsidRDefault="005F7E14">
            <w:pPr>
              <w:spacing w:after="0"/>
            </w:pPr>
            <w:r>
              <w:rPr>
                <w:b/>
                <w:u w:val="single"/>
              </w:rPr>
              <w:t>Risk/</w:t>
            </w:r>
            <w:proofErr w:type="spellStart"/>
            <w:r>
              <w:rPr>
                <w:b/>
                <w:u w:val="single"/>
              </w:rPr>
              <w:t>Contraint</w:t>
            </w:r>
            <w:proofErr w:type="spellEnd"/>
            <w:r>
              <w:rPr>
                <w:b/>
                <w:u w:val="single"/>
              </w:rPr>
              <w:t>/</w:t>
            </w:r>
            <w:proofErr w:type="spellStart"/>
            <w:r>
              <w:rPr>
                <w:b/>
                <w:u w:val="single"/>
              </w:rPr>
              <w:t>Assumuption</w:t>
            </w:r>
            <w:proofErr w:type="spellEnd"/>
          </w:p>
        </w:tc>
        <w:tc>
          <w:tcPr>
            <w:tcW w:w="1258" w:type="pct"/>
          </w:tcPr>
          <w:p w14:paraId="3B900200" w14:textId="77777777" w:rsidR="005F7E14" w:rsidRDefault="005F7E14">
            <w:pPr>
              <w:spacing w:after="0"/>
              <w:rPr>
                <w:b/>
                <w:u w:val="single"/>
              </w:rPr>
            </w:pPr>
            <w:r>
              <w:rPr>
                <w:b/>
                <w:u w:val="single"/>
              </w:rPr>
              <w:t>Item</w:t>
            </w:r>
          </w:p>
        </w:tc>
        <w:tc>
          <w:tcPr>
            <w:tcW w:w="2159" w:type="pct"/>
            <w:tcMar>
              <w:top w:w="100" w:type="dxa"/>
              <w:left w:w="108" w:type="dxa"/>
              <w:bottom w:w="100" w:type="dxa"/>
              <w:right w:w="108" w:type="dxa"/>
            </w:tcMar>
          </w:tcPr>
          <w:p w14:paraId="1EA986E1" w14:textId="77777777" w:rsidR="005F7E14" w:rsidRDefault="005F7E14">
            <w:pPr>
              <w:spacing w:after="0"/>
            </w:pPr>
            <w:r>
              <w:rPr>
                <w:b/>
                <w:u w:val="single"/>
              </w:rPr>
              <w:t>Discussion</w:t>
            </w:r>
          </w:p>
        </w:tc>
      </w:tr>
      <w:tr w:rsidR="005F7E14" w14:paraId="6EF2803B" w14:textId="77777777" w:rsidTr="00A35F5D">
        <w:tc>
          <w:tcPr>
            <w:tcW w:w="1583" w:type="pct"/>
            <w:tcMar>
              <w:top w:w="100" w:type="dxa"/>
              <w:left w:w="108" w:type="dxa"/>
              <w:bottom w:w="100" w:type="dxa"/>
              <w:right w:w="108" w:type="dxa"/>
            </w:tcMar>
          </w:tcPr>
          <w:p w14:paraId="48E0B8ED" w14:textId="77777777" w:rsidR="005F7E14" w:rsidRDefault="005F7E14">
            <w:pPr>
              <w:spacing w:after="0"/>
            </w:pPr>
          </w:p>
          <w:p w14:paraId="2D082A18" w14:textId="77777777" w:rsidR="007F4EDD" w:rsidRDefault="007F4EDD" w:rsidP="007F4EDD">
            <w:pPr>
              <w:spacing w:after="0"/>
            </w:pPr>
            <w:r w:rsidRPr="00853898">
              <w:rPr>
                <w:color w:val="FF0000"/>
              </w:rPr>
              <w:t xml:space="preserve">High consumption </w:t>
            </w:r>
            <w:r>
              <w:t>of</w:t>
            </w:r>
          </w:p>
          <w:p w14:paraId="11FB8850" w14:textId="6FC5A54B" w:rsidR="007F4EDD" w:rsidRDefault="007F4EDD" w:rsidP="007F4EDD">
            <w:pPr>
              <w:spacing w:after="0"/>
            </w:pPr>
            <w:r>
              <w:t>water for irrigation.</w:t>
            </w:r>
          </w:p>
          <w:p w14:paraId="0C631B7F" w14:textId="77777777" w:rsidR="00853898" w:rsidRDefault="00853898" w:rsidP="007F4EDD">
            <w:pPr>
              <w:spacing w:after="0"/>
            </w:pPr>
          </w:p>
          <w:p w14:paraId="15BC318D" w14:textId="4BB6E2E7" w:rsidR="00853898" w:rsidRPr="00853898" w:rsidRDefault="00853898" w:rsidP="007F4EDD">
            <w:pPr>
              <w:spacing w:after="0"/>
              <w:rPr>
                <w:color w:val="FF0000"/>
              </w:rPr>
            </w:pPr>
            <w:r w:rsidRPr="00853898">
              <w:rPr>
                <w:color w:val="FF0000"/>
              </w:rPr>
              <w:t>L</w:t>
            </w:r>
            <w:r w:rsidR="007F4EDD" w:rsidRPr="00853898">
              <w:rPr>
                <w:color w:val="FF0000"/>
              </w:rPr>
              <w:t>imited data exchange</w:t>
            </w:r>
          </w:p>
          <w:p w14:paraId="776759D6" w14:textId="77777777" w:rsidR="007F4EDD" w:rsidRDefault="007F4EDD" w:rsidP="007F4EDD">
            <w:pPr>
              <w:spacing w:after="0"/>
            </w:pPr>
            <w:r>
              <w:t>between authorities</w:t>
            </w:r>
          </w:p>
          <w:p w14:paraId="52EE679E" w14:textId="77777777" w:rsidR="007F4EDD" w:rsidRDefault="007F4EDD" w:rsidP="007F4EDD">
            <w:pPr>
              <w:spacing w:after="0"/>
            </w:pPr>
            <w:r>
              <w:t>involved in water quality</w:t>
            </w:r>
          </w:p>
          <w:p w14:paraId="04672028" w14:textId="5BC08B80" w:rsidR="007F4EDD" w:rsidRDefault="007F4EDD" w:rsidP="007F4EDD">
            <w:pPr>
              <w:spacing w:after="0"/>
            </w:pPr>
            <w:r>
              <w:t>monitoring</w:t>
            </w:r>
          </w:p>
          <w:p w14:paraId="04B4920F" w14:textId="77777777" w:rsidR="00853898" w:rsidRDefault="00853898" w:rsidP="007F4EDD">
            <w:pPr>
              <w:spacing w:after="0"/>
            </w:pPr>
          </w:p>
          <w:p w14:paraId="626C7F0D" w14:textId="77777777" w:rsidR="007F4EDD" w:rsidRPr="00853898" w:rsidRDefault="007F4EDD" w:rsidP="007F4EDD">
            <w:pPr>
              <w:spacing w:after="0"/>
              <w:rPr>
                <w:color w:val="FF0000"/>
              </w:rPr>
            </w:pPr>
            <w:r w:rsidRPr="00853898">
              <w:rPr>
                <w:color w:val="FF0000"/>
              </w:rPr>
              <w:t>The present economic</w:t>
            </w:r>
          </w:p>
          <w:p w14:paraId="77531180" w14:textId="77777777" w:rsidR="007F4EDD" w:rsidRPr="00853898" w:rsidRDefault="007F4EDD" w:rsidP="007F4EDD">
            <w:pPr>
              <w:spacing w:after="0"/>
              <w:rPr>
                <w:color w:val="FF0000"/>
              </w:rPr>
            </w:pPr>
            <w:r w:rsidRPr="00853898">
              <w:rPr>
                <w:color w:val="FF0000"/>
              </w:rPr>
              <w:t>and financial situation</w:t>
            </w:r>
          </w:p>
          <w:p w14:paraId="48D35E66" w14:textId="77777777" w:rsidR="007F4EDD" w:rsidRDefault="007F4EDD" w:rsidP="007F4EDD">
            <w:pPr>
              <w:spacing w:after="0"/>
            </w:pPr>
            <w:r>
              <w:t>limits the funds</w:t>
            </w:r>
          </w:p>
          <w:p w14:paraId="6FD9557B" w14:textId="77777777" w:rsidR="007F4EDD" w:rsidRDefault="007F4EDD" w:rsidP="007F4EDD">
            <w:pPr>
              <w:spacing w:after="0"/>
            </w:pPr>
            <w:r>
              <w:t>available for public</w:t>
            </w:r>
          </w:p>
          <w:p w14:paraId="656A4B76" w14:textId="62BE9D97" w:rsidR="007F4EDD" w:rsidRDefault="007F4EDD" w:rsidP="007F4EDD">
            <w:pPr>
              <w:spacing w:after="0"/>
            </w:pPr>
            <w:r>
              <w:t>investments</w:t>
            </w:r>
          </w:p>
          <w:p w14:paraId="45B09620" w14:textId="77777777" w:rsidR="00125D65" w:rsidRDefault="00125D65" w:rsidP="007F4EDD">
            <w:pPr>
              <w:spacing w:after="0"/>
            </w:pPr>
          </w:p>
          <w:p w14:paraId="7727E061" w14:textId="77777777" w:rsidR="007F4EDD" w:rsidRPr="00125D65" w:rsidRDefault="007F4EDD" w:rsidP="007F4EDD">
            <w:pPr>
              <w:spacing w:after="0"/>
              <w:rPr>
                <w:color w:val="FF0000"/>
              </w:rPr>
            </w:pPr>
            <w:r w:rsidRPr="00125D65">
              <w:rPr>
                <w:color w:val="FF0000"/>
              </w:rPr>
              <w:t>Increased water demand</w:t>
            </w:r>
          </w:p>
          <w:p w14:paraId="4137F1F4" w14:textId="0595FAB5" w:rsidR="007F4EDD" w:rsidRDefault="007F4EDD" w:rsidP="007F4EDD">
            <w:pPr>
              <w:spacing w:after="0"/>
            </w:pPr>
            <w:r>
              <w:t xml:space="preserve"> due to rising</w:t>
            </w:r>
            <w:r w:rsidR="00125D65">
              <w:t xml:space="preserve"> </w:t>
            </w:r>
            <w:r>
              <w:t>temperatures associated with climate</w:t>
            </w:r>
            <w:r w:rsidR="00125D65">
              <w:t xml:space="preserve"> </w:t>
            </w:r>
            <w:r>
              <w:t>change</w:t>
            </w:r>
          </w:p>
          <w:p w14:paraId="1A2A16FC" w14:textId="77777777" w:rsidR="00853898" w:rsidRDefault="00853898" w:rsidP="007F4EDD">
            <w:pPr>
              <w:spacing w:after="0"/>
            </w:pPr>
          </w:p>
          <w:p w14:paraId="23C21CA6" w14:textId="77777777" w:rsidR="007F4EDD" w:rsidRDefault="007F4EDD" w:rsidP="007F4EDD">
            <w:pPr>
              <w:spacing w:after="0"/>
            </w:pPr>
            <w:r w:rsidRPr="00853898">
              <w:rPr>
                <w:color w:val="FF0000"/>
              </w:rPr>
              <w:t xml:space="preserve">Lack of investment </w:t>
            </w:r>
            <w:r>
              <w:t>in infrastructure</w:t>
            </w:r>
          </w:p>
          <w:p w14:paraId="770311D1" w14:textId="0ADA93BB" w:rsidR="00853898" w:rsidRDefault="007F4EDD" w:rsidP="00853898">
            <w:pPr>
              <w:spacing w:after="0"/>
            </w:pPr>
            <w:r>
              <w:t xml:space="preserve"> due to the economic crisis (</w:t>
            </w:r>
            <w:r w:rsidR="00125D65">
              <w:t>wastewater treatment</w:t>
            </w:r>
            <w:r>
              <w:t xml:space="preserve"> plants, pipelines, </w:t>
            </w:r>
            <w:proofErr w:type="spellStart"/>
            <w:r>
              <w:t>savingmeasures</w:t>
            </w:r>
            <w:proofErr w:type="spellEnd"/>
            <w:r>
              <w:t xml:space="preserve">, </w:t>
            </w:r>
            <w:proofErr w:type="spellStart"/>
            <w:r>
              <w:t>etc</w:t>
            </w:r>
            <w:proofErr w:type="spellEnd"/>
            <w:r>
              <w:t>).</w:t>
            </w:r>
          </w:p>
          <w:p w14:paraId="046D97E9" w14:textId="77777777" w:rsidR="00853898" w:rsidRDefault="00853898" w:rsidP="00853898">
            <w:pPr>
              <w:spacing w:after="0"/>
            </w:pPr>
          </w:p>
          <w:p w14:paraId="4BCF87AB" w14:textId="77777777" w:rsidR="00853898" w:rsidRPr="00125D65" w:rsidRDefault="00853898" w:rsidP="00853898">
            <w:pPr>
              <w:spacing w:after="0"/>
              <w:rPr>
                <w:color w:val="FF0000"/>
              </w:rPr>
            </w:pPr>
            <w:r w:rsidRPr="00125D65">
              <w:rPr>
                <w:color w:val="FF0000"/>
              </w:rPr>
              <w:t>Lack of</w:t>
            </w:r>
          </w:p>
          <w:p w14:paraId="0AB5264E" w14:textId="51228451" w:rsidR="00853898" w:rsidRDefault="00853898" w:rsidP="00853898">
            <w:pPr>
              <w:spacing w:after="0"/>
            </w:pPr>
            <w:r w:rsidRPr="00125D65">
              <w:rPr>
                <w:color w:val="FF0000"/>
              </w:rPr>
              <w:t xml:space="preserve">waste </w:t>
            </w:r>
            <w:r>
              <w:t>water treatment</w:t>
            </w:r>
          </w:p>
          <w:p w14:paraId="343B0592" w14:textId="57518C54" w:rsidR="00853898" w:rsidRDefault="00853898" w:rsidP="00853898">
            <w:pPr>
              <w:spacing w:after="0"/>
            </w:pPr>
          </w:p>
          <w:p w14:paraId="4EFD4141" w14:textId="77777777" w:rsidR="00853898" w:rsidRDefault="00853898" w:rsidP="00853898">
            <w:pPr>
              <w:spacing w:after="0"/>
            </w:pPr>
            <w:r w:rsidRPr="00125D65">
              <w:rPr>
                <w:color w:val="FF0000"/>
              </w:rPr>
              <w:t xml:space="preserve">Negligible percentage </w:t>
            </w:r>
            <w:r>
              <w:t xml:space="preserve">of </w:t>
            </w:r>
          </w:p>
          <w:p w14:paraId="6E8147A2" w14:textId="7E2F2018" w:rsidR="00853898" w:rsidRDefault="00853898" w:rsidP="00853898">
            <w:pPr>
              <w:spacing w:after="0"/>
            </w:pPr>
            <w:r>
              <w:t xml:space="preserve"> </w:t>
            </w:r>
            <w:r w:rsidR="00125D65">
              <w:t>w</w:t>
            </w:r>
            <w:r>
              <w:t>aste</w:t>
            </w:r>
            <w:r w:rsidR="00125D65">
              <w:t xml:space="preserve"> </w:t>
            </w:r>
            <w:r>
              <w:t>water</w:t>
            </w:r>
            <w:r w:rsidR="00125D65">
              <w:t xml:space="preserve"> </w:t>
            </w:r>
            <w:r>
              <w:t>reused.</w:t>
            </w:r>
          </w:p>
          <w:p w14:paraId="3D459316" w14:textId="31289766" w:rsidR="00853898" w:rsidRDefault="00853898" w:rsidP="00853898">
            <w:pPr>
              <w:spacing w:after="0"/>
            </w:pPr>
          </w:p>
          <w:p w14:paraId="34DA8278" w14:textId="77777777" w:rsidR="00853898" w:rsidRPr="00125D65" w:rsidRDefault="00853898" w:rsidP="00853898">
            <w:pPr>
              <w:spacing w:after="0"/>
              <w:rPr>
                <w:color w:val="FF0000"/>
              </w:rPr>
            </w:pPr>
            <w:r w:rsidRPr="00125D65">
              <w:rPr>
                <w:color w:val="FF0000"/>
              </w:rPr>
              <w:t>Alerts and water</w:t>
            </w:r>
          </w:p>
          <w:p w14:paraId="3DCBF7AE" w14:textId="77777777" w:rsidR="00853898" w:rsidRPr="00125D65" w:rsidRDefault="00853898" w:rsidP="00853898">
            <w:pPr>
              <w:spacing w:after="0"/>
              <w:rPr>
                <w:color w:val="FF0000"/>
              </w:rPr>
            </w:pPr>
            <w:r w:rsidRPr="00125D65">
              <w:rPr>
                <w:color w:val="FF0000"/>
              </w:rPr>
              <w:t>outages</w:t>
            </w:r>
          </w:p>
          <w:p w14:paraId="7D44E6D0" w14:textId="2C9B90B1" w:rsidR="00853898" w:rsidRDefault="00853898" w:rsidP="00853898">
            <w:pPr>
              <w:spacing w:after="0"/>
            </w:pPr>
            <w:r>
              <w:t xml:space="preserve"> due to</w:t>
            </w:r>
            <w:r w:rsidR="00125D65">
              <w:t xml:space="preserve"> </w:t>
            </w:r>
            <w:r>
              <w:t>contamination by biocides</w:t>
            </w:r>
          </w:p>
          <w:p w14:paraId="6AED0B34" w14:textId="77777777" w:rsidR="00853898" w:rsidRDefault="00853898" w:rsidP="00853898">
            <w:pPr>
              <w:spacing w:after="0"/>
            </w:pPr>
          </w:p>
          <w:p w14:paraId="22D3B0EB" w14:textId="77777777" w:rsidR="00853898" w:rsidRDefault="00853898" w:rsidP="00853898">
            <w:pPr>
              <w:spacing w:after="0"/>
            </w:pPr>
            <w:r>
              <w:t xml:space="preserve">Poor state of </w:t>
            </w:r>
          </w:p>
          <w:p w14:paraId="746CE96C" w14:textId="283774B1" w:rsidR="00853898" w:rsidRDefault="00853898" w:rsidP="00853898">
            <w:pPr>
              <w:spacing w:after="0"/>
            </w:pPr>
            <w:r>
              <w:t xml:space="preserve"> water</w:t>
            </w:r>
            <w:r w:rsidRPr="00125D65">
              <w:rPr>
                <w:color w:val="FF0000"/>
              </w:rPr>
              <w:t xml:space="preserve"> transport</w:t>
            </w:r>
            <w:r w:rsidR="00125D65" w:rsidRPr="00125D65">
              <w:rPr>
                <w:color w:val="FF0000"/>
              </w:rPr>
              <w:t xml:space="preserve"> </w:t>
            </w:r>
            <w:r w:rsidRPr="00125D65">
              <w:rPr>
                <w:color w:val="FF0000"/>
              </w:rPr>
              <w:t>infrastructure</w:t>
            </w:r>
            <w:r>
              <w:t>.</w:t>
            </w:r>
          </w:p>
          <w:p w14:paraId="0E1AA738" w14:textId="77777777" w:rsidR="007F4EDD" w:rsidRDefault="007F4EDD">
            <w:pPr>
              <w:spacing w:after="0"/>
            </w:pPr>
          </w:p>
          <w:p w14:paraId="6E99EB63" w14:textId="77777777" w:rsidR="007F4EDD" w:rsidRDefault="007F4EDD">
            <w:pPr>
              <w:spacing w:after="0"/>
            </w:pPr>
          </w:p>
          <w:p w14:paraId="61DFA04D" w14:textId="77777777" w:rsidR="007F4EDD" w:rsidRDefault="007F4EDD">
            <w:pPr>
              <w:spacing w:after="0"/>
            </w:pPr>
          </w:p>
          <w:p w14:paraId="65939B88" w14:textId="77777777" w:rsidR="007F4EDD" w:rsidRDefault="007F4EDD">
            <w:pPr>
              <w:spacing w:after="0"/>
            </w:pPr>
          </w:p>
          <w:p w14:paraId="46F32564" w14:textId="77777777" w:rsidR="007F4EDD" w:rsidRDefault="007F4EDD">
            <w:pPr>
              <w:spacing w:after="0"/>
            </w:pPr>
          </w:p>
          <w:p w14:paraId="15F2CC9A" w14:textId="6AC29C4D" w:rsidR="007F4EDD" w:rsidRDefault="007F4EDD">
            <w:pPr>
              <w:spacing w:after="0"/>
            </w:pPr>
          </w:p>
        </w:tc>
        <w:tc>
          <w:tcPr>
            <w:tcW w:w="1258" w:type="pct"/>
          </w:tcPr>
          <w:p w14:paraId="5C3F1F41" w14:textId="7C9EF187" w:rsidR="005F7E14" w:rsidRDefault="005F7E14">
            <w:pPr>
              <w:spacing w:after="0"/>
            </w:pPr>
          </w:p>
          <w:p w14:paraId="78A4BDFA" w14:textId="79C312D8" w:rsidR="00125D65" w:rsidRDefault="00125D65">
            <w:pPr>
              <w:spacing w:after="0"/>
            </w:pPr>
            <w:r>
              <w:t>Agriculture</w:t>
            </w:r>
          </w:p>
          <w:p w14:paraId="1B641E15" w14:textId="77777777" w:rsidR="00125D65" w:rsidRDefault="00125D65">
            <w:pPr>
              <w:spacing w:after="0"/>
            </w:pPr>
          </w:p>
          <w:p w14:paraId="1BFD501D" w14:textId="77777777" w:rsidR="00125D65" w:rsidRDefault="00125D65">
            <w:pPr>
              <w:spacing w:after="0"/>
            </w:pPr>
          </w:p>
          <w:p w14:paraId="21F80B8C" w14:textId="77777777" w:rsidR="00125D65" w:rsidRDefault="00125D65">
            <w:pPr>
              <w:spacing w:after="0"/>
            </w:pPr>
            <w:r>
              <w:t>Low monitoring levels</w:t>
            </w:r>
          </w:p>
          <w:p w14:paraId="78C9F9BC" w14:textId="77777777" w:rsidR="00125D65" w:rsidRDefault="00125D65">
            <w:pPr>
              <w:spacing w:after="0"/>
            </w:pPr>
          </w:p>
          <w:p w14:paraId="5159ADFC" w14:textId="77777777" w:rsidR="00125D65" w:rsidRDefault="00125D65">
            <w:pPr>
              <w:spacing w:after="0"/>
            </w:pPr>
          </w:p>
          <w:p w14:paraId="29C8A4CA" w14:textId="77777777" w:rsidR="00125D65" w:rsidRDefault="00125D65">
            <w:pPr>
              <w:spacing w:after="0"/>
            </w:pPr>
          </w:p>
          <w:p w14:paraId="2A41770A" w14:textId="77777777" w:rsidR="00125D65" w:rsidRDefault="00125D65">
            <w:pPr>
              <w:spacing w:after="0"/>
            </w:pPr>
          </w:p>
          <w:p w14:paraId="121E1EBD" w14:textId="77777777" w:rsidR="00125D65" w:rsidRDefault="00125D65">
            <w:pPr>
              <w:spacing w:after="0"/>
            </w:pPr>
            <w:r>
              <w:t>Political and economic case</w:t>
            </w:r>
          </w:p>
          <w:p w14:paraId="683B65CA" w14:textId="77777777" w:rsidR="00125D65" w:rsidRDefault="00125D65">
            <w:pPr>
              <w:spacing w:after="0"/>
            </w:pPr>
          </w:p>
          <w:p w14:paraId="6E7B2A9F" w14:textId="77777777" w:rsidR="00125D65" w:rsidRDefault="00125D65">
            <w:pPr>
              <w:spacing w:after="0"/>
            </w:pPr>
          </w:p>
          <w:p w14:paraId="715299C8" w14:textId="77777777" w:rsidR="00125D65" w:rsidRDefault="00125D65">
            <w:pPr>
              <w:spacing w:after="0"/>
            </w:pPr>
          </w:p>
          <w:p w14:paraId="769FA049" w14:textId="77777777" w:rsidR="00125D65" w:rsidRDefault="00125D65">
            <w:pPr>
              <w:spacing w:after="0"/>
            </w:pPr>
          </w:p>
          <w:p w14:paraId="58F8A8AE" w14:textId="77777777" w:rsidR="00125D65" w:rsidRDefault="00125D65">
            <w:pPr>
              <w:spacing w:after="0"/>
            </w:pPr>
          </w:p>
          <w:p w14:paraId="15236915" w14:textId="77777777" w:rsidR="00125D65" w:rsidRDefault="00125D65">
            <w:pPr>
              <w:spacing w:after="0"/>
            </w:pPr>
            <w:r>
              <w:t>Natural problem</w:t>
            </w:r>
          </w:p>
          <w:p w14:paraId="5DCB69F2" w14:textId="77777777" w:rsidR="00125D65" w:rsidRDefault="00125D65">
            <w:pPr>
              <w:spacing w:after="0"/>
            </w:pPr>
          </w:p>
          <w:p w14:paraId="709A9FFD" w14:textId="77777777" w:rsidR="00125D65" w:rsidRDefault="00125D65">
            <w:pPr>
              <w:spacing w:after="0"/>
            </w:pPr>
          </w:p>
          <w:p w14:paraId="389DF6C1" w14:textId="77777777" w:rsidR="00125D65" w:rsidRDefault="00125D65">
            <w:pPr>
              <w:spacing w:after="0"/>
            </w:pPr>
          </w:p>
          <w:p w14:paraId="5FA36FAE" w14:textId="77777777" w:rsidR="00125D65" w:rsidRDefault="00125D65">
            <w:pPr>
              <w:spacing w:after="0"/>
            </w:pPr>
            <w:r>
              <w:t>Investing</w:t>
            </w:r>
          </w:p>
          <w:p w14:paraId="52FBE97E" w14:textId="77777777" w:rsidR="00125D65" w:rsidRDefault="00125D65">
            <w:pPr>
              <w:spacing w:after="0"/>
            </w:pPr>
          </w:p>
          <w:p w14:paraId="28F0CE08" w14:textId="77777777" w:rsidR="00125D65" w:rsidRDefault="00125D65">
            <w:pPr>
              <w:spacing w:after="0"/>
            </w:pPr>
          </w:p>
          <w:p w14:paraId="218D2995" w14:textId="77777777" w:rsidR="00125D65" w:rsidRDefault="00125D65">
            <w:pPr>
              <w:spacing w:after="0"/>
            </w:pPr>
          </w:p>
          <w:p w14:paraId="51F5F17A" w14:textId="77777777" w:rsidR="00125D65" w:rsidRDefault="00125D65">
            <w:pPr>
              <w:spacing w:after="0"/>
            </w:pPr>
          </w:p>
          <w:p w14:paraId="0F9DC586" w14:textId="77777777" w:rsidR="00125D65" w:rsidRDefault="00125D65">
            <w:pPr>
              <w:spacing w:after="0"/>
            </w:pPr>
          </w:p>
          <w:p w14:paraId="08410B60" w14:textId="77777777" w:rsidR="00125D65" w:rsidRDefault="00125D65">
            <w:pPr>
              <w:spacing w:after="0"/>
            </w:pPr>
            <w:r>
              <w:t>Low management</w:t>
            </w:r>
          </w:p>
          <w:p w14:paraId="2EEFE929" w14:textId="77777777" w:rsidR="00125D65" w:rsidRDefault="00125D65">
            <w:pPr>
              <w:spacing w:after="0"/>
            </w:pPr>
          </w:p>
          <w:p w14:paraId="24508885" w14:textId="77777777" w:rsidR="00125D65" w:rsidRDefault="00125D65">
            <w:pPr>
              <w:spacing w:after="0"/>
            </w:pPr>
          </w:p>
          <w:p w14:paraId="1D2308A3" w14:textId="77777777" w:rsidR="00125D65" w:rsidRDefault="00125D65">
            <w:pPr>
              <w:spacing w:after="0"/>
            </w:pPr>
            <w:r>
              <w:t xml:space="preserve">Low reusability </w:t>
            </w:r>
          </w:p>
          <w:p w14:paraId="3090B72E" w14:textId="77777777" w:rsidR="00125D65" w:rsidRDefault="00125D65">
            <w:pPr>
              <w:spacing w:after="0"/>
            </w:pPr>
          </w:p>
          <w:p w14:paraId="5F6AFCD8" w14:textId="77777777" w:rsidR="00125D65" w:rsidRDefault="00125D65">
            <w:pPr>
              <w:spacing w:after="0"/>
            </w:pPr>
          </w:p>
          <w:p w14:paraId="25BCB88A" w14:textId="77777777" w:rsidR="00125D65" w:rsidRDefault="00125D65">
            <w:pPr>
              <w:spacing w:after="0"/>
            </w:pPr>
            <w:r>
              <w:t>Pollution and contamination</w:t>
            </w:r>
          </w:p>
          <w:p w14:paraId="2D29A83C" w14:textId="77777777" w:rsidR="00125D65" w:rsidRDefault="00125D65">
            <w:pPr>
              <w:spacing w:after="0"/>
            </w:pPr>
          </w:p>
          <w:p w14:paraId="3C3D1E99" w14:textId="77777777" w:rsidR="00125D65" w:rsidRDefault="00125D65">
            <w:pPr>
              <w:spacing w:after="0"/>
            </w:pPr>
          </w:p>
          <w:p w14:paraId="12D764C6" w14:textId="77777777" w:rsidR="00125D65" w:rsidRDefault="00125D65">
            <w:pPr>
              <w:spacing w:after="0"/>
            </w:pPr>
          </w:p>
          <w:p w14:paraId="1E9FE3B9" w14:textId="7916C072" w:rsidR="00125D65" w:rsidRDefault="00C86EA8">
            <w:pPr>
              <w:spacing w:after="0"/>
            </w:pPr>
            <w:r>
              <w:t>Transportation</w:t>
            </w:r>
            <w:r w:rsidR="00125D65">
              <w:t xml:space="preserve"> </w:t>
            </w:r>
          </w:p>
        </w:tc>
        <w:tc>
          <w:tcPr>
            <w:tcW w:w="2159" w:type="pct"/>
            <w:tcMar>
              <w:top w:w="100" w:type="dxa"/>
              <w:left w:w="108" w:type="dxa"/>
              <w:bottom w:w="100" w:type="dxa"/>
              <w:right w:w="108" w:type="dxa"/>
            </w:tcMar>
          </w:tcPr>
          <w:p w14:paraId="30DD5F4D" w14:textId="47B6BC36" w:rsidR="005F7E14" w:rsidRDefault="005F7E14">
            <w:pPr>
              <w:spacing w:after="0"/>
            </w:pPr>
          </w:p>
          <w:p w14:paraId="405BE359" w14:textId="1A231C99" w:rsidR="004852D6" w:rsidRDefault="004852D6">
            <w:pPr>
              <w:spacing w:after="0"/>
            </w:pPr>
            <w:r>
              <w:t>Improving irrigation efficiency.</w:t>
            </w:r>
          </w:p>
          <w:p w14:paraId="0F345A09" w14:textId="77777777" w:rsidR="004852D6" w:rsidRDefault="004852D6">
            <w:pPr>
              <w:spacing w:after="0"/>
            </w:pPr>
          </w:p>
          <w:p w14:paraId="41C954DC" w14:textId="77777777" w:rsidR="004852D6" w:rsidRDefault="004852D6">
            <w:pPr>
              <w:spacing w:after="0"/>
            </w:pPr>
          </w:p>
          <w:p w14:paraId="025B0376" w14:textId="77777777" w:rsidR="004852D6" w:rsidRDefault="004852D6">
            <w:pPr>
              <w:spacing w:after="0"/>
            </w:pPr>
            <w:r>
              <w:t>Increasing availability of water data to R&amp;D activities.</w:t>
            </w:r>
          </w:p>
          <w:p w14:paraId="3CA455F1" w14:textId="77777777" w:rsidR="004852D6" w:rsidRDefault="004852D6">
            <w:pPr>
              <w:spacing w:after="0"/>
            </w:pPr>
          </w:p>
          <w:p w14:paraId="18F5E16B" w14:textId="77777777" w:rsidR="004852D6" w:rsidRDefault="004852D6">
            <w:pPr>
              <w:spacing w:after="0"/>
            </w:pPr>
          </w:p>
          <w:p w14:paraId="3BFE2A91" w14:textId="77777777" w:rsidR="004852D6" w:rsidRDefault="004852D6">
            <w:pPr>
              <w:spacing w:after="0"/>
            </w:pPr>
          </w:p>
          <w:p w14:paraId="656CDDEF" w14:textId="77777777" w:rsidR="004852D6" w:rsidRDefault="004852D6">
            <w:pPr>
              <w:spacing w:after="0"/>
            </w:pPr>
            <w:r>
              <w:t>Cost recovery of water related services.</w:t>
            </w:r>
          </w:p>
          <w:p w14:paraId="1E4A3D8A" w14:textId="77777777" w:rsidR="00AA30D6" w:rsidRDefault="00AA30D6">
            <w:pPr>
              <w:spacing w:after="0"/>
            </w:pPr>
          </w:p>
          <w:p w14:paraId="054AF0DB" w14:textId="77777777" w:rsidR="00AA30D6" w:rsidRDefault="00AA30D6">
            <w:pPr>
              <w:spacing w:after="0"/>
            </w:pPr>
          </w:p>
          <w:p w14:paraId="47DD461F" w14:textId="77777777" w:rsidR="00AA30D6" w:rsidRDefault="00AA30D6">
            <w:pPr>
              <w:spacing w:after="0"/>
            </w:pPr>
          </w:p>
          <w:p w14:paraId="0D92E5E7" w14:textId="77777777" w:rsidR="00AA30D6" w:rsidRDefault="00AA30D6">
            <w:pPr>
              <w:spacing w:after="0"/>
            </w:pPr>
          </w:p>
          <w:p w14:paraId="7A9BED20" w14:textId="77777777" w:rsidR="00AA30D6" w:rsidRDefault="00AA30D6">
            <w:pPr>
              <w:spacing w:after="0"/>
            </w:pPr>
          </w:p>
          <w:p w14:paraId="7C6F29BE" w14:textId="77777777" w:rsidR="00AA30D6" w:rsidRDefault="00AA30D6">
            <w:pPr>
              <w:spacing w:after="0"/>
            </w:pPr>
            <w:r w:rsidRPr="00AA30D6">
              <w:t>Connecting the majority of the</w:t>
            </w:r>
            <w:r>
              <w:t xml:space="preserve"> </w:t>
            </w:r>
            <w:r w:rsidRPr="00AA30D6">
              <w:t>population to a water network.</w:t>
            </w:r>
          </w:p>
          <w:p w14:paraId="79C30A2E" w14:textId="77777777" w:rsidR="00AA30D6" w:rsidRDefault="00AA30D6">
            <w:pPr>
              <w:spacing w:after="0"/>
            </w:pPr>
          </w:p>
          <w:p w14:paraId="731CF84F" w14:textId="77777777" w:rsidR="00AA30D6" w:rsidRDefault="00AA30D6">
            <w:pPr>
              <w:spacing w:after="0"/>
            </w:pPr>
          </w:p>
          <w:p w14:paraId="6BF0325B" w14:textId="77777777" w:rsidR="00AA30D6" w:rsidRDefault="00AA30D6">
            <w:pPr>
              <w:spacing w:after="0"/>
            </w:pPr>
          </w:p>
          <w:p w14:paraId="47161C17" w14:textId="77777777" w:rsidR="00AA30D6" w:rsidRDefault="00AA30D6">
            <w:pPr>
              <w:spacing w:after="0"/>
            </w:pPr>
          </w:p>
          <w:p w14:paraId="6083FC87" w14:textId="77777777" w:rsidR="00AA30D6" w:rsidRDefault="00AA30D6">
            <w:pPr>
              <w:spacing w:after="0"/>
            </w:pPr>
          </w:p>
          <w:p w14:paraId="1CDA8423" w14:textId="77777777" w:rsidR="00AA30D6" w:rsidRDefault="00AA30D6">
            <w:pPr>
              <w:spacing w:after="0"/>
            </w:pPr>
          </w:p>
          <w:p w14:paraId="13622244" w14:textId="77777777" w:rsidR="00AA30D6" w:rsidRDefault="00AA30D6">
            <w:pPr>
              <w:spacing w:after="0"/>
            </w:pPr>
          </w:p>
          <w:p w14:paraId="638563CF" w14:textId="77777777" w:rsidR="00AA30D6" w:rsidRDefault="00AA30D6">
            <w:pPr>
              <w:spacing w:after="0"/>
            </w:pPr>
          </w:p>
          <w:p w14:paraId="7008A050" w14:textId="77777777" w:rsidR="00AA30D6" w:rsidRDefault="00AA30D6">
            <w:pPr>
              <w:spacing w:after="0"/>
            </w:pPr>
            <w:r w:rsidRPr="00AA30D6">
              <w:t>Appropriate legislative framework for</w:t>
            </w:r>
            <w:r>
              <w:t xml:space="preserve"> </w:t>
            </w:r>
            <w:r w:rsidRPr="00AA30D6">
              <w:t>proper water management</w:t>
            </w:r>
          </w:p>
          <w:p w14:paraId="59C777AE" w14:textId="77777777" w:rsidR="00AE644A" w:rsidRDefault="00AE644A">
            <w:pPr>
              <w:spacing w:after="0"/>
            </w:pPr>
          </w:p>
          <w:p w14:paraId="76EFF763" w14:textId="7422D5A0" w:rsidR="00AE644A" w:rsidRDefault="00AE644A">
            <w:pPr>
              <w:spacing w:after="0"/>
            </w:pPr>
            <w:r w:rsidRPr="00AE644A">
              <w:t>Recovery of local varieties with lower</w:t>
            </w:r>
            <w:r>
              <w:t xml:space="preserve"> </w:t>
            </w:r>
            <w:r w:rsidRPr="00AE644A">
              <w:t>water consumption</w:t>
            </w:r>
          </w:p>
        </w:tc>
      </w:tr>
    </w:tbl>
    <w:p w14:paraId="7D3F5C3A" w14:textId="16A01647" w:rsidR="00E85C86" w:rsidRPr="007F4EDD" w:rsidRDefault="00E85C86" w:rsidP="00634C07">
      <w:pPr>
        <w:rPr>
          <w:rFonts w:asciiTheme="majorHAnsi" w:eastAsiaTheme="majorEastAsia" w:hAnsiTheme="majorHAnsi" w:cstheme="majorBidi"/>
          <w:color w:val="244061" w:themeColor="accent1" w:themeShade="80"/>
          <w:sz w:val="28"/>
          <w:szCs w:val="28"/>
        </w:rPr>
      </w:pPr>
      <w:bookmarkStart w:id="63" w:name="h.nr4oip1kg9ds" w:colFirst="0" w:colLast="0"/>
      <w:bookmarkStart w:id="64" w:name="h.i6z7ila8wo2r" w:colFirst="0" w:colLast="0"/>
      <w:bookmarkStart w:id="65" w:name="h.8xxbojonil2k" w:colFirst="0" w:colLast="0"/>
      <w:bookmarkStart w:id="66" w:name="h.z337ya" w:colFirst="0" w:colLast="0"/>
      <w:bookmarkEnd w:id="63"/>
      <w:bookmarkEnd w:id="64"/>
      <w:bookmarkEnd w:id="65"/>
      <w:bookmarkEnd w:id="66"/>
    </w:p>
    <w:sectPr w:rsidR="00E85C86" w:rsidRPr="007F4EDD">
      <w:headerReference w:type="default" r:id="rId8"/>
      <w:footerReference w:type="default" r:id="rId9"/>
      <w:pgSz w:w="12240" w:h="15840"/>
      <w:pgMar w:top="1440" w:right="90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66837" w14:textId="77777777" w:rsidR="006A6373" w:rsidRDefault="006A6373">
      <w:pPr>
        <w:spacing w:after="0"/>
      </w:pPr>
      <w:r>
        <w:separator/>
      </w:r>
    </w:p>
  </w:endnote>
  <w:endnote w:type="continuationSeparator" w:id="0">
    <w:p w14:paraId="457A756C" w14:textId="77777777" w:rsidR="006A6373" w:rsidRDefault="006A6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D0608" w14:textId="45BC8352" w:rsidR="00B45BB7" w:rsidRDefault="004A4CA0">
    <w:pPr>
      <w:tabs>
        <w:tab w:val="center" w:pos="4680"/>
        <w:tab w:val="right" w:pos="9360"/>
      </w:tabs>
      <w:spacing w:after="0"/>
      <w:ind w:hanging="359"/>
    </w:pPr>
    <w:r>
      <w:rPr>
        <w:rFonts w:ascii="Cambria" w:eastAsia="Cambria" w:hAnsi="Cambria" w:cs="Cambria"/>
      </w:rPr>
      <w:tab/>
    </w:r>
    <w:r>
      <w:rPr>
        <w:rFonts w:ascii="Cambria" w:eastAsia="Cambria" w:hAnsi="Cambria" w:cs="Cambria"/>
      </w:rPr>
      <w:tab/>
      <w:t xml:space="preserve">Page </w:t>
    </w:r>
    <w:r>
      <w:fldChar w:fldCharType="begin"/>
    </w:r>
    <w:r>
      <w:instrText>PAGE</w:instrText>
    </w:r>
    <w:r>
      <w:fldChar w:fldCharType="separate"/>
    </w:r>
    <w:r w:rsidR="00651237">
      <w:rPr>
        <w:noProof/>
      </w:rPr>
      <w:t>1</w:t>
    </w:r>
    <w:r>
      <w:fldChar w:fldCharType="end"/>
    </w:r>
    <w:r>
      <w:rPr>
        <w:rFonts w:ascii="Cambria" w:eastAsia="Cambria" w:hAnsi="Cambria" w:cs="Cambria"/>
      </w:rPr>
      <w:t xml:space="preserve"> of </w:t>
    </w:r>
    <w:r>
      <w:fldChar w:fldCharType="begin"/>
    </w:r>
    <w:r>
      <w:instrText>NUMPAGES</w:instrText>
    </w:r>
    <w:r>
      <w:fldChar w:fldCharType="separate"/>
    </w:r>
    <w:r w:rsidR="00651237">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20890" w14:textId="77777777" w:rsidR="006A6373" w:rsidRDefault="006A6373">
      <w:pPr>
        <w:spacing w:after="0"/>
      </w:pPr>
      <w:r>
        <w:separator/>
      </w:r>
    </w:p>
  </w:footnote>
  <w:footnote w:type="continuationSeparator" w:id="0">
    <w:p w14:paraId="350818C5" w14:textId="77777777" w:rsidR="006A6373" w:rsidRDefault="006A637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84878" w14:textId="77777777" w:rsidR="00B45BB7" w:rsidRDefault="00B45BB7">
    <w:pPr>
      <w:tabs>
        <w:tab w:val="center" w:pos="4680"/>
        <w:tab w:val="right" w:pos="9360"/>
      </w:tabs>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80426"/>
    <w:multiLevelType w:val="hybridMultilevel"/>
    <w:tmpl w:val="BCB607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BB7"/>
    <w:rsid w:val="000432B6"/>
    <w:rsid w:val="00091D68"/>
    <w:rsid w:val="000E1B2C"/>
    <w:rsid w:val="001032EB"/>
    <w:rsid w:val="00103B4E"/>
    <w:rsid w:val="00125D65"/>
    <w:rsid w:val="00132680"/>
    <w:rsid w:val="00173EF4"/>
    <w:rsid w:val="0018690E"/>
    <w:rsid w:val="001A47A6"/>
    <w:rsid w:val="001D308B"/>
    <w:rsid w:val="001E3651"/>
    <w:rsid w:val="00247EC1"/>
    <w:rsid w:val="00382247"/>
    <w:rsid w:val="003A3BF1"/>
    <w:rsid w:val="003F7026"/>
    <w:rsid w:val="00410A0E"/>
    <w:rsid w:val="00427A12"/>
    <w:rsid w:val="00451183"/>
    <w:rsid w:val="004852D6"/>
    <w:rsid w:val="004A4CA0"/>
    <w:rsid w:val="004D0943"/>
    <w:rsid w:val="00523786"/>
    <w:rsid w:val="00572DEE"/>
    <w:rsid w:val="00590F6B"/>
    <w:rsid w:val="005F452A"/>
    <w:rsid w:val="005F7E14"/>
    <w:rsid w:val="00634C07"/>
    <w:rsid w:val="00651237"/>
    <w:rsid w:val="00692398"/>
    <w:rsid w:val="006A600A"/>
    <w:rsid w:val="006A6373"/>
    <w:rsid w:val="006E2689"/>
    <w:rsid w:val="006F2424"/>
    <w:rsid w:val="007369E1"/>
    <w:rsid w:val="00766D84"/>
    <w:rsid w:val="007F4EDD"/>
    <w:rsid w:val="00853898"/>
    <w:rsid w:val="00881272"/>
    <w:rsid w:val="00897E2C"/>
    <w:rsid w:val="008E66AA"/>
    <w:rsid w:val="00920300"/>
    <w:rsid w:val="009306FA"/>
    <w:rsid w:val="00966F4D"/>
    <w:rsid w:val="009F365C"/>
    <w:rsid w:val="00A35F5D"/>
    <w:rsid w:val="00A36F8A"/>
    <w:rsid w:val="00A52249"/>
    <w:rsid w:val="00A81636"/>
    <w:rsid w:val="00AA30D6"/>
    <w:rsid w:val="00AB3FF6"/>
    <w:rsid w:val="00AD473B"/>
    <w:rsid w:val="00AE644A"/>
    <w:rsid w:val="00AE7FA3"/>
    <w:rsid w:val="00B23271"/>
    <w:rsid w:val="00B307AE"/>
    <w:rsid w:val="00B45BB7"/>
    <w:rsid w:val="00C03AD0"/>
    <w:rsid w:val="00C86EA8"/>
    <w:rsid w:val="00CC477D"/>
    <w:rsid w:val="00CD4E9C"/>
    <w:rsid w:val="00D74B11"/>
    <w:rsid w:val="00D92C86"/>
    <w:rsid w:val="00E57FD0"/>
    <w:rsid w:val="00E85C86"/>
    <w:rsid w:val="00EF4DED"/>
    <w:rsid w:val="00FC6791"/>
    <w:rsid w:val="00FF06AD"/>
    <w:rsid w:val="00FF3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E0BE0"/>
  <w15:docId w15:val="{136061DC-1907-4AEA-81C8-95E4BD6C3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1D68"/>
    <w:pPr>
      <w:spacing w:after="60" w:line="240" w:lineRule="auto"/>
    </w:pPr>
  </w:style>
  <w:style w:type="paragraph" w:styleId="1">
    <w:name w:val="heading 1"/>
    <w:basedOn w:val="a"/>
    <w:next w:val="a"/>
    <w:link w:val="10"/>
    <w:uiPriority w:val="9"/>
    <w:qFormat/>
    <w:rsid w:val="00091D68"/>
    <w:pPr>
      <w:keepNext/>
      <w:keepLines/>
      <w:spacing w:before="120" w:after="0"/>
      <w:outlineLvl w:val="0"/>
    </w:pPr>
    <w:rPr>
      <w:rFonts w:asciiTheme="majorHAnsi" w:eastAsiaTheme="majorEastAsia" w:hAnsiTheme="majorHAnsi" w:cstheme="majorBidi"/>
      <w:b/>
      <w:bCs/>
      <w:color w:val="244061" w:themeColor="accent1" w:themeShade="80"/>
      <w:sz w:val="28"/>
      <w:szCs w:val="28"/>
    </w:rPr>
  </w:style>
  <w:style w:type="paragraph" w:styleId="2">
    <w:name w:val="heading 2"/>
    <w:basedOn w:val="a"/>
    <w:next w:val="a"/>
    <w:link w:val="20"/>
    <w:uiPriority w:val="9"/>
    <w:unhideWhenUsed/>
    <w:qFormat/>
    <w:rsid w:val="00091D68"/>
    <w:pPr>
      <w:keepNext/>
      <w:keepLines/>
      <w:spacing w:before="120" w:after="0"/>
      <w:outlineLvl w:val="1"/>
    </w:pPr>
    <w:rPr>
      <w:rFonts w:asciiTheme="majorHAnsi" w:eastAsiaTheme="majorEastAsia" w:hAnsiTheme="majorHAnsi" w:cstheme="majorBidi"/>
      <w:b/>
      <w:bCs/>
      <w:color w:val="365F91" w:themeColor="accent1" w:themeShade="BF"/>
      <w:sz w:val="24"/>
      <w:szCs w:val="26"/>
    </w:rPr>
  </w:style>
  <w:style w:type="paragraph" w:styleId="3">
    <w:name w:val="heading 3"/>
    <w:basedOn w:val="a"/>
    <w:next w:val="a"/>
    <w:link w:val="30"/>
    <w:uiPriority w:val="9"/>
    <w:unhideWhenUsed/>
    <w:qFormat/>
    <w:rsid w:val="00091D68"/>
    <w:pPr>
      <w:keepNext/>
      <w:keepLines/>
      <w:spacing w:before="12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091D68"/>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091D68"/>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unhideWhenUsed/>
    <w:qFormat/>
    <w:rsid w:val="00091D6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091D6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091D6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091D6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91D6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a5">
    <w:name w:val="Subtitle"/>
    <w:basedOn w:val="a"/>
    <w:next w:val="a"/>
    <w:link w:val="a6"/>
    <w:uiPriority w:val="11"/>
    <w:qFormat/>
    <w:rsid w:val="00091D68"/>
    <w:pPr>
      <w:numPr>
        <w:ilvl w:val="1"/>
      </w:numPr>
    </w:pPr>
    <w:rPr>
      <w:rFonts w:asciiTheme="majorHAnsi" w:eastAsiaTheme="majorEastAsia" w:hAnsiTheme="majorHAnsi" w:cstheme="majorBidi"/>
      <w:i/>
      <w:iCs/>
      <w:color w:val="4F81BD" w:themeColor="accent1"/>
      <w:spacing w:val="15"/>
      <w:sz w:val="24"/>
      <w:szCs w:val="24"/>
    </w:rPr>
  </w:style>
  <w:style w:type="paragraph" w:styleId="a7">
    <w:name w:val="TOC Heading"/>
    <w:basedOn w:val="1"/>
    <w:next w:val="a"/>
    <w:uiPriority w:val="39"/>
    <w:semiHidden/>
    <w:unhideWhenUsed/>
    <w:qFormat/>
    <w:rsid w:val="00091D68"/>
    <w:pPr>
      <w:outlineLvl w:val="9"/>
    </w:pPr>
  </w:style>
  <w:style w:type="paragraph" w:styleId="11">
    <w:name w:val="toc 1"/>
    <w:basedOn w:val="a"/>
    <w:next w:val="a"/>
    <w:autoRedefine/>
    <w:uiPriority w:val="39"/>
    <w:unhideWhenUsed/>
    <w:rsid w:val="006F2424"/>
    <w:pPr>
      <w:spacing w:after="100"/>
    </w:pPr>
  </w:style>
  <w:style w:type="paragraph" w:styleId="21">
    <w:name w:val="toc 2"/>
    <w:basedOn w:val="a"/>
    <w:next w:val="a"/>
    <w:autoRedefine/>
    <w:uiPriority w:val="39"/>
    <w:unhideWhenUsed/>
    <w:rsid w:val="006F2424"/>
    <w:pPr>
      <w:spacing w:after="100"/>
      <w:ind w:left="220"/>
    </w:pPr>
  </w:style>
  <w:style w:type="paragraph" w:styleId="31">
    <w:name w:val="toc 3"/>
    <w:basedOn w:val="a"/>
    <w:next w:val="a"/>
    <w:autoRedefine/>
    <w:uiPriority w:val="39"/>
    <w:unhideWhenUsed/>
    <w:rsid w:val="006F2424"/>
    <w:pPr>
      <w:spacing w:after="100"/>
      <w:ind w:left="440"/>
    </w:pPr>
  </w:style>
  <w:style w:type="character" w:styleId="a8">
    <w:name w:val="Hyperlink"/>
    <w:basedOn w:val="a0"/>
    <w:uiPriority w:val="99"/>
    <w:unhideWhenUsed/>
    <w:rsid w:val="006F2424"/>
    <w:rPr>
      <w:color w:val="0000FF" w:themeColor="hyperlink"/>
      <w:u w:val="single"/>
    </w:rPr>
  </w:style>
  <w:style w:type="paragraph" w:styleId="a9">
    <w:name w:val="Balloon Text"/>
    <w:basedOn w:val="a"/>
    <w:link w:val="aa"/>
    <w:uiPriority w:val="99"/>
    <w:semiHidden/>
    <w:unhideWhenUsed/>
    <w:rsid w:val="006F2424"/>
    <w:pPr>
      <w:spacing w:after="0"/>
    </w:pPr>
    <w:rPr>
      <w:rFonts w:ascii="Tahoma" w:hAnsi="Tahoma" w:cs="Tahoma"/>
      <w:sz w:val="16"/>
      <w:szCs w:val="16"/>
    </w:rPr>
  </w:style>
  <w:style w:type="character" w:customStyle="1" w:styleId="aa">
    <w:name w:val="Текст выноски Знак"/>
    <w:basedOn w:val="a0"/>
    <w:link w:val="a9"/>
    <w:uiPriority w:val="99"/>
    <w:semiHidden/>
    <w:rsid w:val="006F2424"/>
    <w:rPr>
      <w:rFonts w:ascii="Tahoma" w:eastAsia="Calibri" w:hAnsi="Tahoma" w:cs="Tahoma"/>
      <w:color w:val="000000"/>
      <w:sz w:val="16"/>
      <w:szCs w:val="16"/>
    </w:rPr>
  </w:style>
  <w:style w:type="character" w:customStyle="1" w:styleId="10">
    <w:name w:val="Заголовок 1 Знак"/>
    <w:basedOn w:val="a0"/>
    <w:link w:val="1"/>
    <w:uiPriority w:val="9"/>
    <w:rsid w:val="00091D68"/>
    <w:rPr>
      <w:rFonts w:asciiTheme="majorHAnsi" w:eastAsiaTheme="majorEastAsia" w:hAnsiTheme="majorHAnsi" w:cstheme="majorBidi"/>
      <w:b/>
      <w:bCs/>
      <w:color w:val="244061" w:themeColor="accent1" w:themeShade="80"/>
      <w:sz w:val="28"/>
      <w:szCs w:val="28"/>
    </w:rPr>
  </w:style>
  <w:style w:type="character" w:customStyle="1" w:styleId="20">
    <w:name w:val="Заголовок 2 Знак"/>
    <w:basedOn w:val="a0"/>
    <w:link w:val="2"/>
    <w:uiPriority w:val="9"/>
    <w:rsid w:val="00091D68"/>
    <w:rPr>
      <w:rFonts w:asciiTheme="majorHAnsi" w:eastAsiaTheme="majorEastAsia" w:hAnsiTheme="majorHAnsi" w:cstheme="majorBidi"/>
      <w:b/>
      <w:bCs/>
      <w:color w:val="365F91" w:themeColor="accent1" w:themeShade="BF"/>
      <w:sz w:val="24"/>
      <w:szCs w:val="26"/>
    </w:rPr>
  </w:style>
  <w:style w:type="character" w:customStyle="1" w:styleId="30">
    <w:name w:val="Заголовок 3 Знак"/>
    <w:basedOn w:val="a0"/>
    <w:link w:val="3"/>
    <w:uiPriority w:val="9"/>
    <w:rsid w:val="00091D68"/>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091D68"/>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rsid w:val="00091D68"/>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rsid w:val="00091D68"/>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091D68"/>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091D68"/>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091D68"/>
    <w:rPr>
      <w:rFonts w:asciiTheme="majorHAnsi" w:eastAsiaTheme="majorEastAsia" w:hAnsiTheme="majorHAnsi" w:cstheme="majorBidi"/>
      <w:i/>
      <w:iCs/>
      <w:color w:val="404040" w:themeColor="text1" w:themeTint="BF"/>
      <w:sz w:val="20"/>
      <w:szCs w:val="20"/>
    </w:rPr>
  </w:style>
  <w:style w:type="character" w:customStyle="1" w:styleId="a4">
    <w:name w:val="Заголовок Знак"/>
    <w:basedOn w:val="a0"/>
    <w:link w:val="a3"/>
    <w:uiPriority w:val="10"/>
    <w:rsid w:val="00091D68"/>
    <w:rPr>
      <w:rFonts w:asciiTheme="majorHAnsi" w:eastAsiaTheme="majorEastAsia" w:hAnsiTheme="majorHAnsi" w:cstheme="majorBidi"/>
      <w:color w:val="17365D" w:themeColor="text2" w:themeShade="BF"/>
      <w:spacing w:val="5"/>
      <w:kern w:val="28"/>
      <w:sz w:val="52"/>
      <w:szCs w:val="52"/>
    </w:rPr>
  </w:style>
  <w:style w:type="character" w:customStyle="1" w:styleId="a6">
    <w:name w:val="Подзаголовок Знак"/>
    <w:basedOn w:val="a0"/>
    <w:link w:val="a5"/>
    <w:uiPriority w:val="11"/>
    <w:rsid w:val="00091D68"/>
    <w:rPr>
      <w:rFonts w:asciiTheme="majorHAnsi" w:eastAsiaTheme="majorEastAsia" w:hAnsiTheme="majorHAnsi" w:cstheme="majorBidi"/>
      <w:i/>
      <w:iCs/>
      <w:color w:val="4F81BD" w:themeColor="accent1"/>
      <w:spacing w:val="15"/>
      <w:sz w:val="24"/>
      <w:szCs w:val="24"/>
    </w:rPr>
  </w:style>
  <w:style w:type="character" w:styleId="ab">
    <w:name w:val="Strong"/>
    <w:basedOn w:val="a0"/>
    <w:uiPriority w:val="22"/>
    <w:qFormat/>
    <w:rsid w:val="00091D68"/>
    <w:rPr>
      <w:b/>
      <w:bCs/>
    </w:rPr>
  </w:style>
  <w:style w:type="character" w:styleId="ac">
    <w:name w:val="Emphasis"/>
    <w:basedOn w:val="a0"/>
    <w:uiPriority w:val="20"/>
    <w:qFormat/>
    <w:rsid w:val="00091D68"/>
    <w:rPr>
      <w:i/>
      <w:iCs/>
    </w:rPr>
  </w:style>
  <w:style w:type="paragraph" w:styleId="ad">
    <w:name w:val="No Spacing"/>
    <w:uiPriority w:val="1"/>
    <w:qFormat/>
    <w:rsid w:val="00091D68"/>
    <w:pPr>
      <w:spacing w:after="0" w:line="240" w:lineRule="auto"/>
    </w:pPr>
  </w:style>
  <w:style w:type="paragraph" w:styleId="ae">
    <w:name w:val="List Paragraph"/>
    <w:basedOn w:val="a"/>
    <w:uiPriority w:val="34"/>
    <w:qFormat/>
    <w:rsid w:val="00091D68"/>
    <w:pPr>
      <w:ind w:left="720"/>
      <w:contextualSpacing/>
    </w:pPr>
  </w:style>
  <w:style w:type="paragraph" w:styleId="22">
    <w:name w:val="Quote"/>
    <w:basedOn w:val="a"/>
    <w:next w:val="a"/>
    <w:link w:val="23"/>
    <w:uiPriority w:val="29"/>
    <w:qFormat/>
    <w:rsid w:val="00091D68"/>
    <w:rPr>
      <w:i/>
      <w:iCs/>
      <w:color w:val="000000" w:themeColor="text1"/>
    </w:rPr>
  </w:style>
  <w:style w:type="character" w:customStyle="1" w:styleId="23">
    <w:name w:val="Цитата 2 Знак"/>
    <w:basedOn w:val="a0"/>
    <w:link w:val="22"/>
    <w:uiPriority w:val="29"/>
    <w:rsid w:val="00091D68"/>
    <w:rPr>
      <w:i/>
      <w:iCs/>
      <w:color w:val="000000" w:themeColor="text1"/>
    </w:rPr>
  </w:style>
  <w:style w:type="paragraph" w:styleId="af">
    <w:name w:val="Intense Quote"/>
    <w:basedOn w:val="a"/>
    <w:next w:val="a"/>
    <w:link w:val="af0"/>
    <w:uiPriority w:val="30"/>
    <w:qFormat/>
    <w:rsid w:val="00091D68"/>
    <w:pPr>
      <w:pBdr>
        <w:bottom w:val="single" w:sz="4" w:space="4" w:color="4F81BD" w:themeColor="accent1"/>
      </w:pBdr>
      <w:spacing w:before="200" w:after="280"/>
      <w:ind w:left="936" w:right="936"/>
    </w:pPr>
    <w:rPr>
      <w:b/>
      <w:bCs/>
      <w:i/>
      <w:iCs/>
      <w:color w:val="4F81BD" w:themeColor="accent1"/>
    </w:rPr>
  </w:style>
  <w:style w:type="character" w:customStyle="1" w:styleId="af0">
    <w:name w:val="Выделенная цитата Знак"/>
    <w:basedOn w:val="a0"/>
    <w:link w:val="af"/>
    <w:uiPriority w:val="30"/>
    <w:rsid w:val="00091D68"/>
    <w:rPr>
      <w:b/>
      <w:bCs/>
      <w:i/>
      <w:iCs/>
      <w:color w:val="4F81BD" w:themeColor="accent1"/>
    </w:rPr>
  </w:style>
  <w:style w:type="character" w:styleId="af1">
    <w:name w:val="Subtle Emphasis"/>
    <w:basedOn w:val="a0"/>
    <w:uiPriority w:val="19"/>
    <w:qFormat/>
    <w:rsid w:val="00091D68"/>
    <w:rPr>
      <w:i/>
      <w:iCs/>
      <w:color w:val="808080" w:themeColor="text1" w:themeTint="7F"/>
    </w:rPr>
  </w:style>
  <w:style w:type="character" w:styleId="af2">
    <w:name w:val="Intense Emphasis"/>
    <w:basedOn w:val="a0"/>
    <w:uiPriority w:val="21"/>
    <w:qFormat/>
    <w:rsid w:val="00091D68"/>
    <w:rPr>
      <w:b/>
      <w:bCs/>
      <w:i/>
      <w:iCs/>
      <w:color w:val="4F81BD" w:themeColor="accent1"/>
    </w:rPr>
  </w:style>
  <w:style w:type="character" w:styleId="af3">
    <w:name w:val="Subtle Reference"/>
    <w:basedOn w:val="a0"/>
    <w:uiPriority w:val="31"/>
    <w:qFormat/>
    <w:rsid w:val="00091D68"/>
    <w:rPr>
      <w:smallCaps/>
      <w:color w:val="C0504D" w:themeColor="accent2"/>
      <w:u w:val="single"/>
    </w:rPr>
  </w:style>
  <w:style w:type="character" w:styleId="af4">
    <w:name w:val="Intense Reference"/>
    <w:basedOn w:val="a0"/>
    <w:uiPriority w:val="32"/>
    <w:qFormat/>
    <w:rsid w:val="00091D68"/>
    <w:rPr>
      <w:b/>
      <w:bCs/>
      <w:smallCaps/>
      <w:color w:val="C0504D" w:themeColor="accent2"/>
      <w:spacing w:val="5"/>
      <w:u w:val="single"/>
    </w:rPr>
  </w:style>
  <w:style w:type="character" w:styleId="af5">
    <w:name w:val="Book Title"/>
    <w:basedOn w:val="a0"/>
    <w:uiPriority w:val="33"/>
    <w:qFormat/>
    <w:rsid w:val="00091D68"/>
    <w:rPr>
      <w:b/>
      <w:bCs/>
      <w:smallCaps/>
      <w:spacing w:val="5"/>
    </w:rPr>
  </w:style>
  <w:style w:type="paragraph" w:styleId="af6">
    <w:name w:val="caption"/>
    <w:basedOn w:val="a"/>
    <w:next w:val="a"/>
    <w:uiPriority w:val="35"/>
    <w:semiHidden/>
    <w:unhideWhenUsed/>
    <w:qFormat/>
    <w:rsid w:val="00091D68"/>
    <w:rPr>
      <w:b/>
      <w:bCs/>
      <w:color w:val="4F81BD" w:themeColor="accent1"/>
      <w:sz w:val="18"/>
      <w:szCs w:val="18"/>
    </w:rPr>
  </w:style>
  <w:style w:type="paragraph" w:styleId="af7">
    <w:name w:val="header"/>
    <w:basedOn w:val="a"/>
    <w:link w:val="af8"/>
    <w:uiPriority w:val="99"/>
    <w:unhideWhenUsed/>
    <w:rsid w:val="00410A0E"/>
    <w:pPr>
      <w:tabs>
        <w:tab w:val="center" w:pos="4677"/>
        <w:tab w:val="right" w:pos="9355"/>
      </w:tabs>
      <w:spacing w:after="0"/>
    </w:pPr>
  </w:style>
  <w:style w:type="character" w:customStyle="1" w:styleId="af8">
    <w:name w:val="Верхний колонтитул Знак"/>
    <w:basedOn w:val="a0"/>
    <w:link w:val="af7"/>
    <w:uiPriority w:val="99"/>
    <w:rsid w:val="00410A0E"/>
  </w:style>
  <w:style w:type="paragraph" w:styleId="af9">
    <w:name w:val="footer"/>
    <w:basedOn w:val="a"/>
    <w:link w:val="afa"/>
    <w:uiPriority w:val="99"/>
    <w:unhideWhenUsed/>
    <w:rsid w:val="00410A0E"/>
    <w:pPr>
      <w:tabs>
        <w:tab w:val="center" w:pos="4677"/>
        <w:tab w:val="right" w:pos="9355"/>
      </w:tabs>
      <w:spacing w:after="0"/>
    </w:pPr>
  </w:style>
  <w:style w:type="character" w:customStyle="1" w:styleId="afa">
    <w:name w:val="Нижний колонтитул Знак"/>
    <w:basedOn w:val="a0"/>
    <w:link w:val="af9"/>
    <w:uiPriority w:val="99"/>
    <w:rsid w:val="00410A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67378">
      <w:bodyDiv w:val="1"/>
      <w:marLeft w:val="0"/>
      <w:marRight w:val="0"/>
      <w:marTop w:val="0"/>
      <w:marBottom w:val="0"/>
      <w:divBdr>
        <w:top w:val="none" w:sz="0" w:space="0" w:color="auto"/>
        <w:left w:val="none" w:sz="0" w:space="0" w:color="auto"/>
        <w:bottom w:val="none" w:sz="0" w:space="0" w:color="auto"/>
        <w:right w:val="none" w:sz="0" w:space="0" w:color="auto"/>
      </w:divBdr>
      <w:divsChild>
        <w:div w:id="468979909">
          <w:marLeft w:val="0"/>
          <w:marRight w:val="0"/>
          <w:marTop w:val="0"/>
          <w:marBottom w:val="0"/>
          <w:divBdr>
            <w:top w:val="none" w:sz="0" w:space="0" w:color="auto"/>
            <w:left w:val="none" w:sz="0" w:space="0" w:color="auto"/>
            <w:bottom w:val="none" w:sz="0" w:space="0" w:color="auto"/>
            <w:right w:val="none" w:sz="0" w:space="0" w:color="auto"/>
          </w:divBdr>
        </w:div>
        <w:div w:id="1616061829">
          <w:marLeft w:val="0"/>
          <w:marRight w:val="0"/>
          <w:marTop w:val="0"/>
          <w:marBottom w:val="0"/>
          <w:divBdr>
            <w:top w:val="none" w:sz="0" w:space="0" w:color="auto"/>
            <w:left w:val="none" w:sz="0" w:space="0" w:color="auto"/>
            <w:bottom w:val="none" w:sz="0" w:space="0" w:color="auto"/>
            <w:right w:val="none" w:sz="0" w:space="0" w:color="auto"/>
          </w:divBdr>
        </w:div>
      </w:divsChild>
    </w:div>
    <w:div w:id="1741244752">
      <w:bodyDiv w:val="1"/>
      <w:marLeft w:val="0"/>
      <w:marRight w:val="0"/>
      <w:marTop w:val="0"/>
      <w:marBottom w:val="0"/>
      <w:divBdr>
        <w:top w:val="none" w:sz="0" w:space="0" w:color="auto"/>
        <w:left w:val="none" w:sz="0" w:space="0" w:color="auto"/>
        <w:bottom w:val="none" w:sz="0" w:space="0" w:color="auto"/>
        <w:right w:val="none" w:sz="0" w:space="0" w:color="auto"/>
      </w:divBdr>
      <w:divsChild>
        <w:div w:id="1704356656">
          <w:marLeft w:val="0"/>
          <w:marRight w:val="0"/>
          <w:marTop w:val="0"/>
          <w:marBottom w:val="0"/>
          <w:divBdr>
            <w:top w:val="none" w:sz="0" w:space="0" w:color="auto"/>
            <w:left w:val="none" w:sz="0" w:space="0" w:color="auto"/>
            <w:bottom w:val="none" w:sz="0" w:space="0" w:color="auto"/>
            <w:right w:val="none" w:sz="0" w:space="0" w:color="auto"/>
          </w:divBdr>
        </w:div>
        <w:div w:id="108032501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7DE3D3-CFA9-4FF7-BB0D-37F1EB4BA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1255</Words>
  <Characters>7159</Characters>
  <Application>Microsoft Office Word</Application>
  <DocSecurity>0</DocSecurity>
  <Lines>59</Lines>
  <Paragraphs>16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Explained - Project Charter Template.docx.docx</vt:lpstr>
      <vt:lpstr>Explained - Project Charter Template.docx.docx</vt:lpstr>
    </vt:vector>
  </TitlesOfParts>
  <Company>University of Alaska</Company>
  <LinksUpToDate>false</LinksUpToDate>
  <CharactersWithSpaces>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Explained - Project Charter Template.docx.docx</dc:title>
  <dc:creator>Jim K Lembo</dc:creator>
  <cp:lastModifiedBy>Tursyngali Gazimov</cp:lastModifiedBy>
  <cp:revision>4</cp:revision>
  <cp:lastPrinted>2013-08-28T21:09:00Z</cp:lastPrinted>
  <dcterms:created xsi:type="dcterms:W3CDTF">2022-01-13T16:45:00Z</dcterms:created>
  <dcterms:modified xsi:type="dcterms:W3CDTF">2022-01-13T16:46:00Z</dcterms:modified>
</cp:coreProperties>
</file>